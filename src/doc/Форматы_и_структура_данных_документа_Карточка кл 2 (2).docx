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05" w:rsidRPr="00CE446A" w:rsidRDefault="00335905" w:rsidP="00335905">
      <w:pPr>
        <w:pStyle w:val="a8"/>
      </w:pPr>
    </w:p>
    <w:p w:rsidR="00335905" w:rsidRPr="00CE446A" w:rsidRDefault="00335905" w:rsidP="00335905">
      <w:pPr>
        <w:pStyle w:val="a8"/>
      </w:pPr>
      <w:r w:rsidRPr="00CE446A">
        <w:t>УТВЕРЖДЕНО</w:t>
      </w:r>
    </w:p>
    <w:p w:rsidR="00335905" w:rsidRPr="00CE446A" w:rsidRDefault="00335905" w:rsidP="00335905">
      <w:pPr>
        <w:pStyle w:val="a8"/>
      </w:pPr>
    </w:p>
    <w:p w:rsidR="00335905" w:rsidRPr="00CE446A" w:rsidRDefault="00335905" w:rsidP="00335905">
      <w:pPr>
        <w:pStyle w:val="a8"/>
      </w:pPr>
    </w:p>
    <w:p w:rsidR="00335905" w:rsidRPr="00CE446A" w:rsidRDefault="00335905" w:rsidP="00335905">
      <w:pPr>
        <w:pStyle w:val="a8"/>
      </w:pPr>
    </w:p>
    <w:p w:rsidR="00335905" w:rsidRPr="00CE446A" w:rsidRDefault="00335905" w:rsidP="00335905">
      <w:pPr>
        <w:pStyle w:val="a8"/>
      </w:pPr>
    </w:p>
    <w:p w:rsidR="00335905" w:rsidRPr="00CE446A" w:rsidRDefault="00335905" w:rsidP="00335905">
      <w:pPr>
        <w:pStyle w:val="a8"/>
      </w:pPr>
    </w:p>
    <w:p w:rsidR="00335905" w:rsidRPr="00CE446A" w:rsidRDefault="00335905" w:rsidP="00335905">
      <w:pPr>
        <w:pStyle w:val="a8"/>
      </w:pPr>
    </w:p>
    <w:p w:rsidR="00335905" w:rsidRPr="00CE446A" w:rsidRDefault="00335905" w:rsidP="00335905">
      <w:pPr>
        <w:pStyle w:val="a8"/>
      </w:pPr>
    </w:p>
    <w:p w:rsidR="00335905" w:rsidRPr="00CE446A" w:rsidRDefault="00335905" w:rsidP="00335905">
      <w:pPr>
        <w:pStyle w:val="af3"/>
      </w:pPr>
      <w:r w:rsidRPr="00CE446A">
        <w:t>АРМ НФО</w:t>
      </w:r>
    </w:p>
    <w:p w:rsidR="00335905" w:rsidRPr="00CE446A" w:rsidRDefault="00335905" w:rsidP="00335905">
      <w:pPr>
        <w:pStyle w:val="af3"/>
      </w:pPr>
    </w:p>
    <w:p w:rsidR="00335905" w:rsidRPr="00CE446A" w:rsidRDefault="00335905" w:rsidP="00335905">
      <w:pPr>
        <w:pStyle w:val="af4"/>
      </w:pPr>
      <w:r w:rsidRPr="00CE446A">
        <w:t xml:space="preserve">ЛИСТОВ </w:t>
      </w:r>
      <w:r w:rsidR="007B0A91" w:rsidRPr="00CE446A">
        <w:t>3</w:t>
      </w:r>
      <w:r w:rsidR="00B53B4D">
        <w:t>0</w:t>
      </w:r>
    </w:p>
    <w:p w:rsidR="00335905" w:rsidRPr="00CE446A" w:rsidRDefault="00335905" w:rsidP="00335905">
      <w:pPr>
        <w:pStyle w:val="af5"/>
        <w:sectPr w:rsidR="00335905" w:rsidRPr="00CE446A" w:rsidSect="00921BB0">
          <w:headerReference w:type="even" r:id="rId8"/>
          <w:footerReference w:type="even" r:id="rId9"/>
          <w:footerReference w:type="default" r:id="rId10"/>
          <w:headerReference w:type="first" r:id="rId11"/>
          <w:footnotePr>
            <w:numRestart w:val="eachPage"/>
          </w:footnotePr>
          <w:pgSz w:w="11905" w:h="16837" w:code="9"/>
          <w:pgMar w:top="1134" w:right="851" w:bottom="1134" w:left="1701" w:header="425" w:footer="425" w:gutter="0"/>
          <w:pgNumType w:start="1"/>
          <w:cols w:space="720"/>
          <w:titlePg/>
          <w:docGrid w:linePitch="360"/>
        </w:sectPr>
      </w:pPr>
      <w:r w:rsidRPr="00CE446A">
        <w:t>Описание форматов и структуры</w:t>
      </w:r>
      <w:r w:rsidR="00B17E78" w:rsidRPr="00CE446A">
        <w:t xml:space="preserve"> документа</w:t>
      </w:r>
      <w:r w:rsidRPr="00CE446A">
        <w:t xml:space="preserve"> </w:t>
      </w:r>
      <w:r w:rsidR="00B17E78" w:rsidRPr="00CE446A">
        <w:t>«Карточка клиента»</w:t>
      </w:r>
    </w:p>
    <w:p w:rsidR="005B7F7E" w:rsidRPr="00CE446A" w:rsidRDefault="005B7F7E" w:rsidP="00A26DBF">
      <w:pPr>
        <w:pStyle w:val="10"/>
      </w:pPr>
      <w:r w:rsidRPr="00CE446A">
        <w:lastRenderedPageBreak/>
        <w:t>Содержание:</w:t>
      </w:r>
    </w:p>
    <w:p w:rsidR="005B7F7E" w:rsidRPr="00CE446A" w:rsidRDefault="005B7F7E" w:rsidP="00A26DBF">
      <w:pPr>
        <w:pStyle w:val="10"/>
      </w:pPr>
    </w:p>
    <w:p w:rsidR="00FE3072" w:rsidRDefault="00421DA0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E446A">
        <w:fldChar w:fldCharType="begin"/>
      </w:r>
      <w:r w:rsidRPr="00CE446A">
        <w:instrText xml:space="preserve"> TOC \o "1-3" \h \z \u </w:instrText>
      </w:r>
      <w:r w:rsidRPr="00CE446A">
        <w:fldChar w:fldCharType="separate"/>
      </w:r>
      <w:hyperlink w:anchor="_Toc465070437" w:history="1">
        <w:r w:rsidR="00FE3072" w:rsidRPr="006164C7">
          <w:rPr>
            <w:rStyle w:val="af8"/>
            <w:noProof/>
          </w:rPr>
          <w:t>1. Введение</w:t>
        </w:r>
        <w:r w:rsidR="00FE3072">
          <w:rPr>
            <w:noProof/>
            <w:webHidden/>
          </w:rPr>
          <w:tab/>
        </w:r>
        <w:r w:rsidR="00FE3072">
          <w:rPr>
            <w:noProof/>
            <w:webHidden/>
          </w:rPr>
          <w:fldChar w:fldCharType="begin"/>
        </w:r>
        <w:r w:rsidR="00FE3072">
          <w:rPr>
            <w:noProof/>
            <w:webHidden/>
          </w:rPr>
          <w:instrText xml:space="preserve"> PAGEREF _Toc465070437 \h </w:instrText>
        </w:r>
        <w:r w:rsidR="00FE3072">
          <w:rPr>
            <w:noProof/>
            <w:webHidden/>
          </w:rPr>
        </w:r>
        <w:r w:rsidR="00FE3072">
          <w:rPr>
            <w:noProof/>
            <w:webHidden/>
          </w:rPr>
          <w:fldChar w:fldCharType="separate"/>
        </w:r>
        <w:r w:rsidR="00FE3072">
          <w:rPr>
            <w:noProof/>
            <w:webHidden/>
          </w:rPr>
          <w:t>2</w:t>
        </w:r>
        <w:r w:rsidR="00FE3072">
          <w:rPr>
            <w:noProof/>
            <w:webHidden/>
          </w:rPr>
          <w:fldChar w:fldCharType="end"/>
        </w:r>
      </w:hyperlink>
    </w:p>
    <w:p w:rsidR="00FE3072" w:rsidRDefault="00AB680A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5070438" w:history="1">
        <w:r w:rsidR="00FE3072" w:rsidRPr="006164C7">
          <w:rPr>
            <w:rStyle w:val="af8"/>
            <w:noProof/>
          </w:rPr>
          <w:t>2. Типы данных</w:t>
        </w:r>
        <w:r w:rsidR="00FE3072">
          <w:rPr>
            <w:noProof/>
            <w:webHidden/>
          </w:rPr>
          <w:tab/>
        </w:r>
        <w:r w:rsidR="00FE3072">
          <w:rPr>
            <w:noProof/>
            <w:webHidden/>
          </w:rPr>
          <w:fldChar w:fldCharType="begin"/>
        </w:r>
        <w:r w:rsidR="00FE3072">
          <w:rPr>
            <w:noProof/>
            <w:webHidden/>
          </w:rPr>
          <w:instrText xml:space="preserve"> PAGEREF _Toc465070438 \h </w:instrText>
        </w:r>
        <w:r w:rsidR="00FE3072">
          <w:rPr>
            <w:noProof/>
            <w:webHidden/>
          </w:rPr>
        </w:r>
        <w:r w:rsidR="00FE3072">
          <w:rPr>
            <w:noProof/>
            <w:webHidden/>
          </w:rPr>
          <w:fldChar w:fldCharType="separate"/>
        </w:r>
        <w:r w:rsidR="00FE3072">
          <w:rPr>
            <w:noProof/>
            <w:webHidden/>
          </w:rPr>
          <w:t>4</w:t>
        </w:r>
        <w:r w:rsidR="00FE3072">
          <w:rPr>
            <w:noProof/>
            <w:webHidden/>
          </w:rPr>
          <w:fldChar w:fldCharType="end"/>
        </w:r>
      </w:hyperlink>
    </w:p>
    <w:p w:rsidR="00FE3072" w:rsidRDefault="00AB680A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5070439" w:history="1">
        <w:r w:rsidR="00FE3072" w:rsidRPr="006164C7">
          <w:rPr>
            <w:rStyle w:val="af8"/>
            <w:noProof/>
          </w:rPr>
          <w:t>Приложение 1</w:t>
        </w:r>
        <w:r w:rsidR="00FE3072">
          <w:rPr>
            <w:noProof/>
            <w:webHidden/>
          </w:rPr>
          <w:tab/>
        </w:r>
        <w:r w:rsidR="00FE3072">
          <w:rPr>
            <w:noProof/>
            <w:webHidden/>
          </w:rPr>
          <w:fldChar w:fldCharType="begin"/>
        </w:r>
        <w:r w:rsidR="00FE3072">
          <w:rPr>
            <w:noProof/>
            <w:webHidden/>
          </w:rPr>
          <w:instrText xml:space="preserve"> PAGEREF _Toc465070439 \h </w:instrText>
        </w:r>
        <w:r w:rsidR="00FE3072">
          <w:rPr>
            <w:noProof/>
            <w:webHidden/>
          </w:rPr>
        </w:r>
        <w:r w:rsidR="00FE3072">
          <w:rPr>
            <w:noProof/>
            <w:webHidden/>
          </w:rPr>
          <w:fldChar w:fldCharType="separate"/>
        </w:r>
        <w:r w:rsidR="00FE3072">
          <w:rPr>
            <w:noProof/>
            <w:webHidden/>
          </w:rPr>
          <w:t>26</w:t>
        </w:r>
        <w:r w:rsidR="00FE3072">
          <w:rPr>
            <w:noProof/>
            <w:webHidden/>
          </w:rPr>
          <w:fldChar w:fldCharType="end"/>
        </w:r>
      </w:hyperlink>
    </w:p>
    <w:p w:rsidR="00FE3072" w:rsidRDefault="00AB680A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5070440" w:history="1">
        <w:r w:rsidR="00FE3072" w:rsidRPr="006164C7">
          <w:rPr>
            <w:rStyle w:val="af8"/>
            <w:noProof/>
          </w:rPr>
          <w:t>Приложение 2</w:t>
        </w:r>
        <w:r w:rsidR="00FE3072">
          <w:rPr>
            <w:noProof/>
            <w:webHidden/>
          </w:rPr>
          <w:tab/>
        </w:r>
        <w:r w:rsidR="00FE3072">
          <w:rPr>
            <w:noProof/>
            <w:webHidden/>
          </w:rPr>
          <w:fldChar w:fldCharType="begin"/>
        </w:r>
        <w:r w:rsidR="00FE3072">
          <w:rPr>
            <w:noProof/>
            <w:webHidden/>
          </w:rPr>
          <w:instrText xml:space="preserve"> PAGEREF _Toc465070440 \h </w:instrText>
        </w:r>
        <w:r w:rsidR="00FE3072">
          <w:rPr>
            <w:noProof/>
            <w:webHidden/>
          </w:rPr>
        </w:r>
        <w:r w:rsidR="00FE3072">
          <w:rPr>
            <w:noProof/>
            <w:webHidden/>
          </w:rPr>
          <w:fldChar w:fldCharType="separate"/>
        </w:r>
        <w:r w:rsidR="00FE3072">
          <w:rPr>
            <w:noProof/>
            <w:webHidden/>
          </w:rPr>
          <w:t>29</w:t>
        </w:r>
        <w:r w:rsidR="00FE3072">
          <w:rPr>
            <w:noProof/>
            <w:webHidden/>
          </w:rPr>
          <w:fldChar w:fldCharType="end"/>
        </w:r>
      </w:hyperlink>
    </w:p>
    <w:p w:rsidR="00FE3072" w:rsidRDefault="00AB680A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5070441" w:history="1">
        <w:r w:rsidR="00FE3072" w:rsidRPr="006164C7">
          <w:rPr>
            <w:rStyle w:val="af8"/>
            <w:noProof/>
          </w:rPr>
          <w:t>Приложение 3</w:t>
        </w:r>
        <w:r w:rsidR="00FE3072">
          <w:rPr>
            <w:noProof/>
            <w:webHidden/>
          </w:rPr>
          <w:tab/>
        </w:r>
        <w:r w:rsidR="00FE3072">
          <w:rPr>
            <w:noProof/>
            <w:webHidden/>
          </w:rPr>
          <w:fldChar w:fldCharType="begin"/>
        </w:r>
        <w:r w:rsidR="00FE3072">
          <w:rPr>
            <w:noProof/>
            <w:webHidden/>
          </w:rPr>
          <w:instrText xml:space="preserve"> PAGEREF _Toc465070441 \h </w:instrText>
        </w:r>
        <w:r w:rsidR="00FE3072">
          <w:rPr>
            <w:noProof/>
            <w:webHidden/>
          </w:rPr>
        </w:r>
        <w:r w:rsidR="00FE3072">
          <w:rPr>
            <w:noProof/>
            <w:webHidden/>
          </w:rPr>
          <w:fldChar w:fldCharType="separate"/>
        </w:r>
        <w:r w:rsidR="00FE3072">
          <w:rPr>
            <w:noProof/>
            <w:webHidden/>
          </w:rPr>
          <w:t>31</w:t>
        </w:r>
        <w:r w:rsidR="00FE3072">
          <w:rPr>
            <w:noProof/>
            <w:webHidden/>
          </w:rPr>
          <w:fldChar w:fldCharType="end"/>
        </w:r>
      </w:hyperlink>
    </w:p>
    <w:p w:rsidR="00385C6E" w:rsidRPr="00CE446A" w:rsidRDefault="00421DA0" w:rsidP="0072272B">
      <w:pPr>
        <w:pStyle w:val="1"/>
      </w:pPr>
      <w:r w:rsidRPr="00CE446A">
        <w:fldChar w:fldCharType="end"/>
      </w:r>
      <w:r w:rsidRPr="00CE446A">
        <w:br w:type="page"/>
      </w:r>
      <w:bookmarkStart w:id="0" w:name="_Toc465070437"/>
      <w:r w:rsidR="0072272B" w:rsidRPr="00CE446A">
        <w:lastRenderedPageBreak/>
        <w:t xml:space="preserve">1. </w:t>
      </w:r>
      <w:r w:rsidR="007E4EE0" w:rsidRPr="00CE446A">
        <w:t>Введение</w:t>
      </w:r>
      <w:bookmarkEnd w:id="0"/>
    </w:p>
    <w:p w:rsidR="007E4EE0" w:rsidRPr="00CE446A" w:rsidRDefault="00A83D59" w:rsidP="0072272B">
      <w:pPr>
        <w:pStyle w:val="a9"/>
        <w:ind w:firstLine="567"/>
        <w:jc w:val="both"/>
      </w:pPr>
      <w:r w:rsidRPr="00CE446A">
        <w:t>В настоящем описании представлены</w:t>
      </w:r>
      <w:r w:rsidR="007E4EE0" w:rsidRPr="00CE446A">
        <w:t xml:space="preserve"> формат</w:t>
      </w:r>
      <w:r w:rsidRPr="00CE446A">
        <w:t>ы, используемые</w:t>
      </w:r>
      <w:r w:rsidR="00B17E78" w:rsidRPr="00CE446A">
        <w:t xml:space="preserve"> в документе</w:t>
      </w:r>
      <w:r w:rsidR="007E4EE0" w:rsidRPr="00CE446A">
        <w:t xml:space="preserve"> </w:t>
      </w:r>
      <w:r w:rsidR="00B17E78" w:rsidRPr="00CE446A">
        <w:t>«Карточка клиента»</w:t>
      </w:r>
      <w:r w:rsidR="007E4EE0" w:rsidRPr="00CE446A">
        <w:t>.</w:t>
      </w:r>
      <w:r w:rsidR="000861D6" w:rsidRPr="00CE446A">
        <w:t xml:space="preserve"> Пример использования форматов в </w:t>
      </w:r>
      <w:r w:rsidR="000861D6" w:rsidRPr="00CE446A">
        <w:rPr>
          <w:lang w:val="en-US"/>
        </w:rPr>
        <w:t>XML</w:t>
      </w:r>
      <w:r w:rsidR="000861D6" w:rsidRPr="00CE446A">
        <w:t>-файле</w:t>
      </w:r>
      <w:r w:rsidR="00B416AB" w:rsidRPr="00CE446A">
        <w:t xml:space="preserve"> документа «Карточка клиента»</w:t>
      </w:r>
      <w:r w:rsidR="000861D6" w:rsidRPr="00CE446A">
        <w:t xml:space="preserve"> </w:t>
      </w:r>
      <w:r w:rsidR="007F0538">
        <w:t>отображают</w:t>
      </w:r>
      <w:r w:rsidR="007F0538" w:rsidRPr="00CE446A">
        <w:t xml:space="preserve"> </w:t>
      </w:r>
      <w:r w:rsidR="00FE4497" w:rsidRPr="00CE446A">
        <w:fldChar w:fldCharType="begin"/>
      </w:r>
      <w:r w:rsidR="00FE4497" w:rsidRPr="00CE446A">
        <w:instrText xml:space="preserve"> REF _Ref422132841 \h </w:instrText>
      </w:r>
      <w:r w:rsidR="0072272B" w:rsidRPr="00CE446A">
        <w:instrText xml:space="preserve"> \* MERGEFORMAT </w:instrText>
      </w:r>
      <w:r w:rsidR="00FE4497" w:rsidRPr="00CE446A">
        <w:fldChar w:fldCharType="separate"/>
      </w:r>
      <w:r w:rsidR="00780299" w:rsidRPr="00CE446A">
        <w:t>Приложение 1</w:t>
      </w:r>
      <w:r w:rsidR="00FE4497" w:rsidRPr="00CE446A">
        <w:fldChar w:fldCharType="end"/>
      </w:r>
      <w:r w:rsidR="00FE3072">
        <w:t>,</w:t>
      </w:r>
      <w:r w:rsidR="007F0538">
        <w:t xml:space="preserve"> </w:t>
      </w:r>
      <w:r w:rsidR="007F0538">
        <w:fldChar w:fldCharType="begin"/>
      </w:r>
      <w:r w:rsidR="007F0538">
        <w:instrText xml:space="preserve"> REF _Ref465067486 \h </w:instrText>
      </w:r>
      <w:r w:rsidR="007F0538">
        <w:fldChar w:fldCharType="separate"/>
      </w:r>
      <w:r w:rsidR="007F0538" w:rsidRPr="00CE446A">
        <w:t>Приложение 2</w:t>
      </w:r>
      <w:r w:rsidR="007F0538">
        <w:fldChar w:fldCharType="end"/>
      </w:r>
      <w:r w:rsidR="00FE3072">
        <w:t xml:space="preserve"> и </w:t>
      </w:r>
      <w:r w:rsidR="00FE3072">
        <w:fldChar w:fldCharType="begin"/>
      </w:r>
      <w:r w:rsidR="00FE3072">
        <w:instrText xml:space="preserve"> REF _Ref465070520 \h </w:instrText>
      </w:r>
      <w:r w:rsidR="00FE3072">
        <w:fldChar w:fldCharType="separate"/>
      </w:r>
      <w:r w:rsidR="00FE3072" w:rsidRPr="00CE446A">
        <w:t>Приложение 3</w:t>
      </w:r>
      <w:r w:rsidR="00FE3072">
        <w:fldChar w:fldCharType="end"/>
      </w:r>
      <w:r w:rsidR="00E521A9" w:rsidRPr="00CE446A">
        <w:t>.</w:t>
      </w:r>
    </w:p>
    <w:p w:rsidR="00385C6E" w:rsidRPr="00CE446A" w:rsidRDefault="00385C6E" w:rsidP="0072272B">
      <w:pPr>
        <w:pStyle w:val="a9"/>
        <w:ind w:firstLine="567"/>
        <w:jc w:val="both"/>
      </w:pPr>
      <w:r w:rsidRPr="00CE446A">
        <w:t xml:space="preserve">При описании </w:t>
      </w:r>
      <w:r w:rsidR="009E0F67" w:rsidRPr="00CE446A">
        <w:t>форматов используются</w:t>
      </w:r>
      <w:r w:rsidRPr="00CE446A">
        <w:t xml:space="preserve"> обозначения, </w:t>
      </w:r>
      <w:r w:rsidR="007F0538">
        <w:t>которые отображает</w:t>
      </w:r>
      <w:r w:rsidR="007F0538" w:rsidRPr="00CE446A">
        <w:t xml:space="preserve"> </w:t>
      </w:r>
      <w:r w:rsidR="00191DF8" w:rsidRPr="00CE446A">
        <w:fldChar w:fldCharType="begin"/>
      </w:r>
      <w:r w:rsidR="00191DF8" w:rsidRPr="00CE446A">
        <w:instrText xml:space="preserve"> REF _Ref422132865 \h </w:instrText>
      </w:r>
      <w:r w:rsidR="0072272B" w:rsidRPr="00CE446A">
        <w:instrText xml:space="preserve"> \* MERGEFORMAT </w:instrText>
      </w:r>
      <w:r w:rsidR="00191DF8" w:rsidRPr="00CE446A">
        <w:fldChar w:fldCharType="separate"/>
      </w:r>
      <w:r w:rsidR="00780299" w:rsidRPr="00CE446A">
        <w:t xml:space="preserve">Таблица </w:t>
      </w:r>
      <w:r w:rsidR="00780299" w:rsidRPr="00CE446A">
        <w:rPr>
          <w:noProof/>
        </w:rPr>
        <w:t>1</w:t>
      </w:r>
      <w:r w:rsidR="00191DF8" w:rsidRPr="00CE446A">
        <w:fldChar w:fldCharType="end"/>
      </w:r>
      <w:r w:rsidR="007E4EE0" w:rsidRPr="00CE446A">
        <w:t>.</w:t>
      </w:r>
    </w:p>
    <w:p w:rsidR="00E87E2A" w:rsidRPr="00CE446A" w:rsidRDefault="00E87E2A" w:rsidP="00E87E2A">
      <w:pPr>
        <w:pStyle w:val="af0"/>
        <w:keepNext/>
        <w:jc w:val="right"/>
      </w:pPr>
      <w:bookmarkStart w:id="1" w:name="_Ref422132865"/>
      <w:r w:rsidRPr="00CE446A"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 w:rsidR="00EA285B">
        <w:rPr>
          <w:noProof/>
        </w:rPr>
        <w:t>1</w:t>
      </w:r>
      <w:r w:rsidR="00AB680A">
        <w:rPr>
          <w:noProof/>
        </w:rPr>
        <w:fldChar w:fldCharType="end"/>
      </w:r>
      <w:bookmarkEnd w:id="1"/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873"/>
      </w:tblGrid>
      <w:tr w:rsidR="00385C6E" w:rsidRPr="00CE446A" w:rsidTr="00075F73">
        <w:trPr>
          <w:cantSplit/>
          <w:tblHeader/>
        </w:trPr>
        <w:tc>
          <w:tcPr>
            <w:tcW w:w="1980" w:type="dxa"/>
            <w:shd w:val="clear" w:color="auto" w:fill="E6E6E6"/>
            <w:vAlign w:val="center"/>
          </w:tcPr>
          <w:p w:rsidR="00385C6E" w:rsidRPr="00CE446A" w:rsidRDefault="00385C6E" w:rsidP="003C7881">
            <w:pPr>
              <w:jc w:val="center"/>
              <w:rPr>
                <w:b/>
                <w:bCs/>
                <w:sz w:val="22"/>
                <w:szCs w:val="22"/>
              </w:rPr>
            </w:pPr>
            <w:r w:rsidRPr="00CE446A">
              <w:rPr>
                <w:b/>
                <w:bCs/>
                <w:sz w:val="22"/>
                <w:szCs w:val="22"/>
              </w:rPr>
              <w:t>Обозначения</w:t>
            </w:r>
          </w:p>
        </w:tc>
        <w:tc>
          <w:tcPr>
            <w:tcW w:w="7873" w:type="dxa"/>
            <w:shd w:val="clear" w:color="auto" w:fill="E6E6E6"/>
            <w:vAlign w:val="center"/>
          </w:tcPr>
          <w:p w:rsidR="00385C6E" w:rsidRPr="00CE446A" w:rsidRDefault="00385C6E" w:rsidP="003C7881">
            <w:pPr>
              <w:jc w:val="center"/>
              <w:rPr>
                <w:b/>
                <w:bCs/>
                <w:sz w:val="22"/>
                <w:szCs w:val="22"/>
              </w:rPr>
            </w:pPr>
            <w:r w:rsidRPr="00CE446A">
              <w:rPr>
                <w:b/>
                <w:bCs/>
                <w:sz w:val="22"/>
                <w:szCs w:val="22"/>
              </w:rPr>
              <w:t>Пояснения</w:t>
            </w:r>
          </w:p>
        </w:tc>
      </w:tr>
      <w:tr w:rsidR="00385C6E" w:rsidRPr="00CE446A" w:rsidTr="00075F73">
        <w:trPr>
          <w:cantSplit/>
        </w:trPr>
        <w:tc>
          <w:tcPr>
            <w:tcW w:w="1980" w:type="dxa"/>
            <w:shd w:val="clear" w:color="auto" w:fill="auto"/>
          </w:tcPr>
          <w:p w:rsidR="00385C6E" w:rsidRPr="00CE446A" w:rsidRDefault="00385C6E" w:rsidP="003C7881">
            <w:pPr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7873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Приводится полное наименование показателя</w:t>
            </w:r>
          </w:p>
        </w:tc>
      </w:tr>
      <w:tr w:rsidR="00385C6E" w:rsidRPr="00CE446A" w:rsidTr="00075F73">
        <w:trPr>
          <w:cantSplit/>
        </w:trPr>
        <w:tc>
          <w:tcPr>
            <w:tcW w:w="1980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Сокращенное наименование показателя (тег)</w:t>
            </w:r>
          </w:p>
        </w:tc>
        <w:tc>
          <w:tcPr>
            <w:tcW w:w="7873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Приводится сокращенное наименование показателя. Синтаксис сокращенного наименования показателя удовлетворяет спецификации XML формата</w:t>
            </w:r>
          </w:p>
        </w:tc>
      </w:tr>
      <w:tr w:rsidR="00385C6E" w:rsidRPr="00CE446A" w:rsidTr="00075F73">
        <w:tc>
          <w:tcPr>
            <w:tcW w:w="1980" w:type="dxa"/>
            <w:shd w:val="clear" w:color="auto" w:fill="auto"/>
          </w:tcPr>
          <w:p w:rsidR="00385C6E" w:rsidRPr="00CE446A" w:rsidRDefault="00385C6E" w:rsidP="003C7881">
            <w:pPr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Формат показателя</w:t>
            </w:r>
          </w:p>
        </w:tc>
        <w:tc>
          <w:tcPr>
            <w:tcW w:w="7873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Для каждого показателя указывается синтаксис значения этого показателя и</w:t>
            </w:r>
            <w:r w:rsidR="00833649">
              <w:rPr>
                <w:sz w:val="22"/>
                <w:szCs w:val="22"/>
              </w:rPr>
              <w:t>,</w:t>
            </w:r>
            <w:r w:rsidRPr="00CE446A">
              <w:rPr>
                <w:sz w:val="22"/>
                <w:szCs w:val="22"/>
              </w:rPr>
              <w:t xml:space="preserve"> в круглых скобках</w:t>
            </w:r>
            <w:r w:rsidR="00833649">
              <w:rPr>
                <w:sz w:val="22"/>
                <w:szCs w:val="22"/>
              </w:rPr>
              <w:t>,</w:t>
            </w:r>
            <w:r w:rsidRPr="00CE446A">
              <w:rPr>
                <w:sz w:val="22"/>
                <w:szCs w:val="22"/>
              </w:rPr>
              <w:t xml:space="preserve"> максимальное количество символов, допустимое для значения показателя.</w:t>
            </w:r>
          </w:p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 xml:space="preserve">Формат значения показателя определяется следующими условными обозначениями: </w:t>
            </w:r>
          </w:p>
          <w:p w:rsidR="000318CF" w:rsidRDefault="00385C6E" w:rsidP="003C7881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Д – дата в формате &lt;ДД/ММ/ГГГГ&gt;, где</w:t>
            </w:r>
            <w:r w:rsidR="000318CF">
              <w:rPr>
                <w:sz w:val="22"/>
                <w:szCs w:val="22"/>
              </w:rPr>
              <w:t>:</w:t>
            </w:r>
          </w:p>
          <w:p w:rsidR="000318CF" w:rsidRDefault="00385C6E" w:rsidP="00075F73">
            <w:pPr>
              <w:pStyle w:val="a7"/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 xml:space="preserve"> &lt;ДД&gt; – две цифры, соответствующие номеру дня в месяце</w:t>
            </w:r>
            <w:r w:rsidR="000318CF">
              <w:rPr>
                <w:sz w:val="22"/>
                <w:szCs w:val="22"/>
              </w:rPr>
              <w:t>;</w:t>
            </w:r>
          </w:p>
          <w:p w:rsidR="000318CF" w:rsidRDefault="00385C6E" w:rsidP="00075F73">
            <w:pPr>
              <w:pStyle w:val="a7"/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 xml:space="preserve"> &lt;ММ&gt; – две цифры, соответствующие номеру месяца в году</w:t>
            </w:r>
            <w:r w:rsidR="000318CF">
              <w:rPr>
                <w:sz w:val="22"/>
                <w:szCs w:val="22"/>
              </w:rPr>
              <w:t>;</w:t>
            </w:r>
          </w:p>
          <w:p w:rsidR="00385C6E" w:rsidRPr="00CE446A" w:rsidRDefault="00385C6E" w:rsidP="00075F73">
            <w:pPr>
              <w:pStyle w:val="a7"/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 xml:space="preserve"> &lt;ГГГГ&gt; – четыре цифры года;</w:t>
            </w:r>
          </w:p>
          <w:p w:rsidR="00385C6E" w:rsidRPr="00CE446A" w:rsidRDefault="00385C6E" w:rsidP="003C7881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K – код, последовательность</w:t>
            </w:r>
            <w:r w:rsidR="00833649">
              <w:rPr>
                <w:sz w:val="22"/>
                <w:szCs w:val="22"/>
              </w:rPr>
              <w:t xml:space="preserve"> </w:t>
            </w:r>
            <w:r w:rsidR="00833649" w:rsidRPr="00CE446A">
              <w:rPr>
                <w:sz w:val="22"/>
                <w:szCs w:val="22"/>
              </w:rPr>
              <w:t>любых символов</w:t>
            </w:r>
            <w:r w:rsidR="00833649">
              <w:rPr>
                <w:sz w:val="22"/>
                <w:szCs w:val="22"/>
              </w:rPr>
              <w:t xml:space="preserve"> </w:t>
            </w:r>
            <w:r w:rsidR="00833649" w:rsidRPr="00CE446A">
              <w:rPr>
                <w:sz w:val="22"/>
                <w:szCs w:val="22"/>
              </w:rPr>
              <w:t>без учета регистра,</w:t>
            </w:r>
            <w:r w:rsidRPr="00CE446A">
              <w:rPr>
                <w:sz w:val="22"/>
                <w:szCs w:val="22"/>
              </w:rPr>
              <w:t xml:space="preserve"> содержащихся в соответствующих справочниках, включая пробелы и знаки препинания;</w:t>
            </w:r>
          </w:p>
          <w:p w:rsidR="00385C6E" w:rsidRPr="00CE446A" w:rsidRDefault="00385C6E" w:rsidP="003C7881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Т – текст (символьная строка), последовательность символов, в качестве которых используются буквы русского и латинского алфавитов, цифры, а также любые другие символы, за исключением символов «возврат каретки» и «перевод строки»</w:t>
            </w:r>
            <w:r w:rsidR="00833649">
              <w:rPr>
                <w:sz w:val="22"/>
                <w:szCs w:val="22"/>
              </w:rPr>
              <w:t>.</w:t>
            </w:r>
            <w:r w:rsidRPr="00CE446A">
              <w:rPr>
                <w:sz w:val="22"/>
                <w:szCs w:val="22"/>
              </w:rPr>
              <w:t xml:space="preserve"> Первый символ текста должен быть отличен от пробела</w:t>
            </w:r>
            <w:r w:rsidR="00833649">
              <w:rPr>
                <w:sz w:val="22"/>
                <w:szCs w:val="22"/>
              </w:rPr>
              <w:t>.</w:t>
            </w:r>
            <w:r w:rsidRPr="00CE446A">
              <w:rPr>
                <w:sz w:val="22"/>
                <w:szCs w:val="22"/>
              </w:rPr>
              <w:t xml:space="preserve"> </w:t>
            </w:r>
            <w:r w:rsidR="00833649">
              <w:rPr>
                <w:sz w:val="22"/>
                <w:szCs w:val="22"/>
              </w:rPr>
              <w:t>В</w:t>
            </w:r>
            <w:r w:rsidR="00833649" w:rsidRPr="00CE446A">
              <w:rPr>
                <w:sz w:val="22"/>
                <w:szCs w:val="22"/>
              </w:rPr>
              <w:t xml:space="preserve"> </w:t>
            </w:r>
            <w:r w:rsidRPr="00CE446A">
              <w:rPr>
                <w:sz w:val="22"/>
                <w:szCs w:val="22"/>
              </w:rPr>
              <w:t>составных реквизитах (например, адрес, ФИО) использование запятых допускается только в качестве разделителя.</w:t>
            </w:r>
          </w:p>
          <w:p w:rsidR="000318CF" w:rsidRDefault="00385C6E" w:rsidP="003C7881">
            <w:pPr>
              <w:pStyle w:val="a7"/>
              <w:ind w:left="360"/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 xml:space="preserve">Формат символьной строки указывается в виде Т(n-к), </w:t>
            </w:r>
            <w:r w:rsidRPr="00CE446A">
              <w:rPr>
                <w:sz w:val="22"/>
                <w:szCs w:val="22"/>
              </w:rPr>
              <w:br/>
              <w:t>где</w:t>
            </w:r>
            <w:r w:rsidR="000318CF">
              <w:rPr>
                <w:sz w:val="22"/>
                <w:szCs w:val="22"/>
              </w:rPr>
              <w:t>:</w:t>
            </w:r>
          </w:p>
          <w:p w:rsidR="000318CF" w:rsidRDefault="00385C6E" w:rsidP="00075F73">
            <w:pPr>
              <w:pStyle w:val="a7"/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n – минимальное количество знаков</w:t>
            </w:r>
            <w:r w:rsidR="000318CF">
              <w:rPr>
                <w:sz w:val="22"/>
                <w:szCs w:val="22"/>
              </w:rPr>
              <w:t>;</w:t>
            </w:r>
          </w:p>
          <w:p w:rsidR="000318CF" w:rsidRDefault="00385C6E" w:rsidP="00075F73">
            <w:pPr>
              <w:pStyle w:val="a7"/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к – максимальное количество знаков</w:t>
            </w:r>
            <w:r w:rsidR="000318CF">
              <w:rPr>
                <w:sz w:val="22"/>
                <w:szCs w:val="22"/>
              </w:rPr>
              <w:t>;</w:t>
            </w:r>
            <w:r w:rsidRPr="00CE446A">
              <w:rPr>
                <w:sz w:val="22"/>
                <w:szCs w:val="22"/>
              </w:rPr>
              <w:t xml:space="preserve"> </w:t>
            </w:r>
          </w:p>
          <w:p w:rsidR="00385C6E" w:rsidRPr="00CE446A" w:rsidRDefault="00385C6E" w:rsidP="00075F73">
            <w:pPr>
              <w:pStyle w:val="a7"/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«-» – разделитель.</w:t>
            </w:r>
          </w:p>
          <w:p w:rsidR="00385C6E" w:rsidRPr="00CE446A" w:rsidRDefault="00385C6E" w:rsidP="003C7881">
            <w:pPr>
              <w:pStyle w:val="a7"/>
              <w:ind w:left="360"/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Формат имеет вид:</w:t>
            </w:r>
          </w:p>
          <w:p w:rsidR="00385C6E" w:rsidRPr="00CE446A" w:rsidRDefault="00385C6E" w:rsidP="003C7881">
            <w:pPr>
              <w:pStyle w:val="a7"/>
              <w:ind w:left="360" w:firstLine="241"/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Т(0) – в случае, если минимальное количество знаков равно 0;</w:t>
            </w:r>
          </w:p>
          <w:p w:rsidR="00385C6E" w:rsidRPr="00CE446A" w:rsidRDefault="00385C6E" w:rsidP="003C7881">
            <w:pPr>
              <w:pStyle w:val="a7"/>
              <w:ind w:left="601"/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Т(n-) – в случае, если максимальное количество знаков неограниченно;</w:t>
            </w:r>
          </w:p>
          <w:p w:rsidR="00385C6E" w:rsidRPr="00CE446A" w:rsidRDefault="00385C6E" w:rsidP="003C7881">
            <w:pPr>
              <w:pStyle w:val="a7"/>
              <w:ind w:left="601"/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Т(</w:t>
            </w:r>
            <w:r w:rsidRPr="00CE446A">
              <w:rPr>
                <w:sz w:val="22"/>
                <w:szCs w:val="22"/>
                <w:lang w:val="en-US"/>
              </w:rPr>
              <w:t>n</w:t>
            </w:r>
            <w:r w:rsidRPr="00CE446A">
              <w:rPr>
                <w:sz w:val="22"/>
                <w:szCs w:val="22"/>
              </w:rPr>
              <w:t>) – в случае, если количество знаков задано однозначно</w:t>
            </w:r>
          </w:p>
        </w:tc>
      </w:tr>
      <w:tr w:rsidR="00385C6E" w:rsidRPr="00CE446A" w:rsidTr="00075F73">
        <w:trPr>
          <w:cantSplit/>
        </w:trPr>
        <w:tc>
          <w:tcPr>
            <w:tcW w:w="1980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Признак обязательности показателя</w:t>
            </w:r>
          </w:p>
        </w:tc>
        <w:tc>
          <w:tcPr>
            <w:tcW w:w="7873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Определяет обязательность наличия показателя (совокупности наименования показателя и его значения) в электронном документе.</w:t>
            </w:r>
          </w:p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Признак обязательности показателя принимает следующие значения:</w:t>
            </w:r>
          </w:p>
          <w:p w:rsidR="00385C6E" w:rsidRPr="00CE446A" w:rsidRDefault="00385C6E" w:rsidP="003C7881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 xml:space="preserve">О – обязательный показатель </w:t>
            </w:r>
            <w:r w:rsidR="00EE5544">
              <w:rPr>
                <w:sz w:val="22"/>
                <w:szCs w:val="22"/>
              </w:rPr>
              <w:t>(</w:t>
            </w:r>
            <w:r w:rsidRPr="00CE446A">
              <w:rPr>
                <w:sz w:val="22"/>
                <w:szCs w:val="22"/>
              </w:rPr>
              <w:t>наличие показателя обязательно</w:t>
            </w:r>
            <w:r w:rsidR="00EE5544">
              <w:rPr>
                <w:sz w:val="22"/>
                <w:szCs w:val="22"/>
              </w:rPr>
              <w:t>)</w:t>
            </w:r>
            <w:r w:rsidRPr="00CE446A">
              <w:rPr>
                <w:sz w:val="22"/>
                <w:szCs w:val="22"/>
              </w:rPr>
              <w:t>;</w:t>
            </w:r>
          </w:p>
          <w:p w:rsidR="00385C6E" w:rsidRPr="00CE446A" w:rsidRDefault="00385C6E" w:rsidP="00C2533F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 xml:space="preserve">Н – необязательный показатель </w:t>
            </w:r>
            <w:r w:rsidR="00EE5544">
              <w:rPr>
                <w:sz w:val="22"/>
                <w:szCs w:val="22"/>
              </w:rPr>
              <w:t>(п</w:t>
            </w:r>
            <w:r w:rsidRPr="00CE446A">
              <w:rPr>
                <w:sz w:val="22"/>
                <w:szCs w:val="22"/>
              </w:rPr>
              <w:t>оказатель, который может отсутствовать</w:t>
            </w:r>
            <w:r w:rsidR="00EE5544">
              <w:rPr>
                <w:sz w:val="22"/>
                <w:szCs w:val="22"/>
              </w:rPr>
              <w:t>)</w:t>
            </w:r>
          </w:p>
        </w:tc>
      </w:tr>
      <w:tr w:rsidR="00385C6E" w:rsidRPr="00CE446A" w:rsidTr="00075F73">
        <w:trPr>
          <w:cantSplit/>
        </w:trPr>
        <w:tc>
          <w:tcPr>
            <w:tcW w:w="1980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Признак множественности показателя</w:t>
            </w:r>
          </w:p>
        </w:tc>
        <w:tc>
          <w:tcPr>
            <w:tcW w:w="7873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Определяет множественность показателя.</w:t>
            </w:r>
          </w:p>
          <w:p w:rsidR="00385C6E" w:rsidRPr="00CE446A" w:rsidRDefault="00385C6E" w:rsidP="003C7881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Е – единичный показатель, показатель, который встречается в электронном документе один раз;</w:t>
            </w:r>
          </w:p>
          <w:p w:rsidR="00385C6E" w:rsidRPr="00CE446A" w:rsidRDefault="00385C6E" w:rsidP="003C7881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М – множественный показатель, показатель, который может встречаться в электронном документе более одного раза</w:t>
            </w:r>
          </w:p>
        </w:tc>
      </w:tr>
      <w:tr w:rsidR="00385C6E" w:rsidRPr="00CE446A" w:rsidTr="00075F73">
        <w:trPr>
          <w:cantSplit/>
        </w:trPr>
        <w:tc>
          <w:tcPr>
            <w:tcW w:w="1980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lastRenderedPageBreak/>
              <w:t>Структура показателя и дополнительная информация</w:t>
            </w:r>
          </w:p>
        </w:tc>
        <w:tc>
          <w:tcPr>
            <w:tcW w:w="7873" w:type="dxa"/>
            <w:shd w:val="clear" w:color="auto" w:fill="auto"/>
          </w:tcPr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Для сложного показателя указывается его структура.</w:t>
            </w:r>
          </w:p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Для показателя, принимающего ограниченный перечень значений из классификатора (кодового словаря и т.п.), указывается соответствующее наименование классификатора (кодового словаря и т.п.) или приводится перечень возможных значений. Для классификатора (кодового словаря и т.п.) может указываться ссылка на его местонахождение.</w:t>
            </w:r>
          </w:p>
          <w:p w:rsidR="00385C6E" w:rsidRPr="00CE446A" w:rsidRDefault="00385C6E" w:rsidP="003C7881">
            <w:pPr>
              <w:jc w:val="both"/>
              <w:rPr>
                <w:sz w:val="22"/>
                <w:szCs w:val="22"/>
              </w:rPr>
            </w:pPr>
            <w:r w:rsidRPr="00CE446A">
              <w:rPr>
                <w:sz w:val="22"/>
                <w:szCs w:val="22"/>
              </w:rPr>
              <w:t>Для показателя, определенного как условно-обязательный, указывается условие наличия данного показателя</w:t>
            </w:r>
            <w:r w:rsidR="00D90349" w:rsidRPr="00075F73">
              <w:rPr>
                <w:sz w:val="22"/>
                <w:szCs w:val="22"/>
              </w:rPr>
              <w:t>.</w:t>
            </w:r>
          </w:p>
        </w:tc>
      </w:tr>
    </w:tbl>
    <w:p w:rsidR="001C2A5D" w:rsidRPr="00CE446A" w:rsidRDefault="001C2A5D" w:rsidP="000861D6">
      <w:pPr>
        <w:jc w:val="both"/>
        <w:rPr>
          <w:sz w:val="26"/>
          <w:szCs w:val="26"/>
        </w:rPr>
        <w:sectPr w:rsidR="001C2A5D" w:rsidRPr="00CE446A" w:rsidSect="00421DA0">
          <w:headerReference w:type="even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851" w:bottom="567" w:left="1418" w:header="709" w:footer="709" w:gutter="0"/>
          <w:pgNumType w:start="1"/>
          <w:cols w:space="708"/>
          <w:titlePg/>
          <w:docGrid w:linePitch="360"/>
        </w:sectPr>
      </w:pPr>
    </w:p>
    <w:p w:rsidR="00385C6E" w:rsidRPr="00CE446A" w:rsidRDefault="0072272B" w:rsidP="00080D2C">
      <w:pPr>
        <w:pStyle w:val="1"/>
      </w:pPr>
      <w:bookmarkStart w:id="2" w:name="_Toc465070438"/>
      <w:r w:rsidRPr="00CE446A">
        <w:lastRenderedPageBreak/>
        <w:t>2. Типы данных</w:t>
      </w:r>
      <w:bookmarkEnd w:id="2"/>
    </w:p>
    <w:p w:rsidR="00CB16EF" w:rsidRPr="00CE446A" w:rsidRDefault="00CB16EF" w:rsidP="00CB16EF">
      <w:pPr>
        <w:pStyle w:val="af0"/>
        <w:keepNext/>
        <w:jc w:val="right"/>
      </w:pPr>
      <w:bookmarkStart w:id="3" w:name="_Ref421721350"/>
      <w:r w:rsidRPr="00CE446A"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 w:rsidR="00D53123">
        <w:rPr>
          <w:noProof/>
        </w:rPr>
        <w:t>2</w:t>
      </w:r>
      <w:r w:rsidR="00AB680A">
        <w:rPr>
          <w:noProof/>
        </w:rPr>
        <w:fldChar w:fldCharType="end"/>
      </w:r>
      <w:bookmarkEnd w:id="3"/>
    </w:p>
    <w:p w:rsidR="00CB16EF" w:rsidRPr="00CE446A" w:rsidRDefault="00CB16EF" w:rsidP="00421DA0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«Сведения о клиенте»</w:t>
      </w:r>
      <w:r w:rsidR="00E94069" w:rsidRPr="00CE446A">
        <w:rPr>
          <w:b/>
          <w:sz w:val="26"/>
          <w:szCs w:val="26"/>
        </w:rPr>
        <w:t xml:space="preserve"> (СведКлиент)</w:t>
      </w:r>
    </w:p>
    <w:tbl>
      <w:tblPr>
        <w:tblW w:w="16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316"/>
        <w:gridCol w:w="2694"/>
        <w:gridCol w:w="1417"/>
        <w:gridCol w:w="1701"/>
        <w:gridCol w:w="1985"/>
        <w:gridCol w:w="4367"/>
      </w:tblGrid>
      <w:tr w:rsidR="00A40D32" w:rsidRPr="00A40D32" w:rsidTr="00A40D32">
        <w:trPr>
          <w:cantSplit/>
          <w:trHeight w:val="170"/>
          <w:tblHeader/>
        </w:trPr>
        <w:tc>
          <w:tcPr>
            <w:tcW w:w="540" w:type="dxa"/>
            <w:shd w:val="clear" w:color="auto" w:fill="EAEAEA"/>
          </w:tcPr>
          <w:p w:rsidR="00CB16EF" w:rsidRPr="00075F73" w:rsidRDefault="00CB16EF" w:rsidP="00CB16EF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№</w:t>
            </w:r>
          </w:p>
          <w:p w:rsidR="00CB16EF" w:rsidRPr="00075F73" w:rsidRDefault="00CB16EF" w:rsidP="00CB16EF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3316" w:type="dxa"/>
            <w:shd w:val="clear" w:color="auto" w:fill="EAEAEA"/>
            <w:vAlign w:val="center"/>
          </w:tcPr>
          <w:p w:rsidR="00CB16EF" w:rsidRPr="00075F73" w:rsidRDefault="00CB16EF" w:rsidP="00CB16EF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694" w:type="dxa"/>
            <w:shd w:val="clear" w:color="auto" w:fill="EAEAEA"/>
            <w:vAlign w:val="center"/>
          </w:tcPr>
          <w:p w:rsidR="00CB16EF" w:rsidRPr="00075F73" w:rsidRDefault="00CB16EF" w:rsidP="00CB16EF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417" w:type="dxa"/>
            <w:shd w:val="clear" w:color="auto" w:fill="EAEAEA"/>
            <w:vAlign w:val="center"/>
          </w:tcPr>
          <w:p w:rsidR="00CB16EF" w:rsidRPr="00075F73" w:rsidRDefault="00CB16EF" w:rsidP="00CB16EF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1701" w:type="dxa"/>
            <w:shd w:val="clear" w:color="auto" w:fill="EAEAEA"/>
            <w:vAlign w:val="center"/>
          </w:tcPr>
          <w:p w:rsidR="00CB16EF" w:rsidRPr="00075F73" w:rsidRDefault="00CB16EF" w:rsidP="00CB16EF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1985" w:type="dxa"/>
            <w:shd w:val="clear" w:color="auto" w:fill="EAEAEA"/>
          </w:tcPr>
          <w:p w:rsidR="00CB16EF" w:rsidRPr="00075F73" w:rsidRDefault="00CB16EF" w:rsidP="00CB16EF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4367" w:type="dxa"/>
            <w:shd w:val="clear" w:color="auto" w:fill="EAEAEA"/>
            <w:vAlign w:val="center"/>
          </w:tcPr>
          <w:p w:rsidR="00CB16EF" w:rsidRPr="00075F73" w:rsidRDefault="00CB16EF" w:rsidP="00CB16EF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A40D32" w:rsidRPr="00EA285B" w:rsidTr="00A40D32">
        <w:trPr>
          <w:cantSplit/>
          <w:trHeight w:val="170"/>
        </w:trPr>
        <w:tc>
          <w:tcPr>
            <w:tcW w:w="540" w:type="dxa"/>
          </w:tcPr>
          <w:p w:rsidR="00CB16EF" w:rsidRPr="00075F73" w:rsidRDefault="00CB16EF" w:rsidP="00075F73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316" w:type="dxa"/>
            <w:shd w:val="clear" w:color="auto" w:fill="auto"/>
          </w:tcPr>
          <w:p w:rsidR="00CB16EF" w:rsidRPr="00075F73" w:rsidRDefault="00CB16EF" w:rsidP="00D212F5">
            <w:pPr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Информация о клиенте</w:t>
            </w:r>
          </w:p>
        </w:tc>
        <w:tc>
          <w:tcPr>
            <w:tcW w:w="2694" w:type="dxa"/>
            <w:shd w:val="clear" w:color="auto" w:fill="auto"/>
          </w:tcPr>
          <w:p w:rsidR="00CB16EF" w:rsidRPr="00075F73" w:rsidRDefault="00CB16EF" w:rsidP="00075F73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ИнфКлиент</w:t>
            </w:r>
          </w:p>
        </w:tc>
        <w:tc>
          <w:tcPr>
            <w:tcW w:w="1417" w:type="dxa"/>
            <w:shd w:val="clear" w:color="auto" w:fill="auto"/>
          </w:tcPr>
          <w:p w:rsidR="00CB16EF" w:rsidRPr="00075F73" w:rsidRDefault="00CB16EF" w:rsidP="00075F7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="00CB16EF" w:rsidRPr="00075F73" w:rsidRDefault="00B46F4C" w:rsidP="00075F73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О</w:t>
            </w:r>
          </w:p>
        </w:tc>
        <w:tc>
          <w:tcPr>
            <w:tcW w:w="1985" w:type="dxa"/>
          </w:tcPr>
          <w:p w:rsidR="00CB16EF" w:rsidRPr="00075F73" w:rsidRDefault="00CB16EF" w:rsidP="00CB16EF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367" w:type="dxa"/>
            <w:shd w:val="clear" w:color="auto" w:fill="auto"/>
          </w:tcPr>
          <w:p w:rsidR="00CB16EF" w:rsidRPr="00075F73" w:rsidRDefault="00CB16EF" w:rsidP="00075F73">
            <w:pPr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 xml:space="preserve">Состав показателя «ИнфКлиент» </w:t>
            </w:r>
            <w:r w:rsidR="007F0538">
              <w:rPr>
                <w:bCs/>
                <w:sz w:val="20"/>
                <w:szCs w:val="20"/>
              </w:rPr>
              <w:t>отображает</w:t>
            </w:r>
            <w:r w:rsidR="0048261D" w:rsidRPr="00075F73">
              <w:rPr>
                <w:bCs/>
                <w:sz w:val="20"/>
                <w:szCs w:val="20"/>
              </w:rPr>
              <w:t xml:space="preserve"> </w:t>
            </w:r>
            <w:r w:rsidR="00D53123" w:rsidRPr="00075F73">
              <w:rPr>
                <w:bCs/>
                <w:sz w:val="20"/>
                <w:szCs w:val="20"/>
              </w:rPr>
              <w:fldChar w:fldCharType="begin"/>
            </w:r>
            <w:r w:rsidR="00D53123" w:rsidRPr="00075F73">
              <w:rPr>
                <w:bCs/>
                <w:sz w:val="20"/>
                <w:szCs w:val="20"/>
              </w:rPr>
              <w:instrText xml:space="preserve"> REF _Ref421721331 \h  \* MERGEFORMAT </w:instrText>
            </w:r>
            <w:r w:rsidR="00D53123" w:rsidRPr="00075F73">
              <w:rPr>
                <w:bCs/>
                <w:sz w:val="20"/>
                <w:szCs w:val="20"/>
              </w:rPr>
            </w:r>
            <w:r w:rsidR="00D53123" w:rsidRPr="00075F73">
              <w:rPr>
                <w:bCs/>
                <w:sz w:val="20"/>
                <w:szCs w:val="20"/>
              </w:rPr>
              <w:fldChar w:fldCharType="separate"/>
            </w:r>
            <w:r w:rsidR="007F0538">
              <w:rPr>
                <w:bCs/>
                <w:sz w:val="20"/>
                <w:szCs w:val="20"/>
              </w:rPr>
              <w:t>Т</w:t>
            </w:r>
            <w:r w:rsidR="00D53123" w:rsidRPr="00075F73">
              <w:rPr>
                <w:bCs/>
                <w:sz w:val="20"/>
                <w:szCs w:val="20"/>
              </w:rPr>
              <w:t>аблица 3</w:t>
            </w:r>
            <w:r w:rsidR="00D53123" w:rsidRPr="00075F73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:rsidR="005D749A" w:rsidRPr="00CE446A" w:rsidRDefault="005D749A" w:rsidP="00385C6E">
      <w:pPr>
        <w:ind w:firstLine="426"/>
        <w:rPr>
          <w:b/>
          <w:sz w:val="26"/>
          <w:szCs w:val="26"/>
        </w:rPr>
      </w:pPr>
    </w:p>
    <w:p w:rsidR="00F17FD4" w:rsidRPr="00CE446A" w:rsidRDefault="00F17FD4" w:rsidP="00F17FD4">
      <w:pPr>
        <w:pStyle w:val="af0"/>
        <w:keepNext/>
        <w:jc w:val="right"/>
      </w:pPr>
      <w:bookmarkStart w:id="4" w:name="_Ref421721331"/>
      <w:r w:rsidRPr="00CE446A"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 w:rsidR="00D53123">
        <w:rPr>
          <w:noProof/>
        </w:rPr>
        <w:t>3</w:t>
      </w:r>
      <w:r w:rsidR="00AB680A">
        <w:rPr>
          <w:noProof/>
        </w:rPr>
        <w:fldChar w:fldCharType="end"/>
      </w:r>
      <w:bookmarkEnd w:id="4"/>
    </w:p>
    <w:p w:rsidR="00022BBE" w:rsidRPr="00CE446A" w:rsidRDefault="005D749A" w:rsidP="00421DA0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«Информация о клиенте»</w:t>
      </w:r>
      <w:r w:rsidR="00E94069" w:rsidRPr="00CE446A">
        <w:rPr>
          <w:b/>
          <w:sz w:val="26"/>
          <w:szCs w:val="26"/>
        </w:rPr>
        <w:t xml:space="preserve"> (ИнфКлиент)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3398"/>
        <w:gridCol w:w="2722"/>
        <w:gridCol w:w="1296"/>
        <w:gridCol w:w="1780"/>
        <w:gridCol w:w="1970"/>
        <w:gridCol w:w="4257"/>
      </w:tblGrid>
      <w:tr w:rsidR="00DC2881" w:rsidRPr="00A40D32" w:rsidTr="00075F73">
        <w:trPr>
          <w:cantSplit/>
          <w:trHeight w:val="170"/>
          <w:tblHeader/>
        </w:trPr>
        <w:tc>
          <w:tcPr>
            <w:tcW w:w="503" w:type="dxa"/>
            <w:shd w:val="clear" w:color="auto" w:fill="EAEAEA"/>
          </w:tcPr>
          <w:p w:rsidR="00080D2C" w:rsidRPr="00075F73" w:rsidRDefault="00080D2C" w:rsidP="003C7881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№</w:t>
            </w:r>
          </w:p>
          <w:p w:rsidR="00080D2C" w:rsidRPr="00075F73" w:rsidRDefault="00080D2C" w:rsidP="003C7881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3398" w:type="dxa"/>
            <w:shd w:val="clear" w:color="auto" w:fill="EAEAEA"/>
            <w:vAlign w:val="center"/>
          </w:tcPr>
          <w:p w:rsidR="00080D2C" w:rsidRPr="00075F73" w:rsidRDefault="00080D2C" w:rsidP="003C7881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722" w:type="dxa"/>
            <w:shd w:val="clear" w:color="auto" w:fill="EAEAEA"/>
            <w:vAlign w:val="center"/>
          </w:tcPr>
          <w:p w:rsidR="00080D2C" w:rsidRPr="00075F73" w:rsidRDefault="00080D2C" w:rsidP="003C7881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296" w:type="dxa"/>
            <w:shd w:val="clear" w:color="auto" w:fill="EAEAEA"/>
            <w:vAlign w:val="center"/>
          </w:tcPr>
          <w:p w:rsidR="00080D2C" w:rsidRPr="00075F73" w:rsidRDefault="00080D2C" w:rsidP="003C7881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1780" w:type="dxa"/>
            <w:shd w:val="clear" w:color="auto" w:fill="EAEAEA"/>
            <w:vAlign w:val="center"/>
          </w:tcPr>
          <w:p w:rsidR="00080D2C" w:rsidRPr="00075F73" w:rsidRDefault="00080D2C" w:rsidP="003C7881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1970" w:type="dxa"/>
            <w:shd w:val="clear" w:color="auto" w:fill="EAEAEA"/>
          </w:tcPr>
          <w:p w:rsidR="00080D2C" w:rsidRPr="00075F73" w:rsidRDefault="00080D2C" w:rsidP="003C7881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4257" w:type="dxa"/>
            <w:shd w:val="clear" w:color="auto" w:fill="EAEAEA"/>
            <w:vAlign w:val="center"/>
          </w:tcPr>
          <w:p w:rsidR="00080D2C" w:rsidRPr="00075F73" w:rsidRDefault="00080D2C" w:rsidP="003C7881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48261D" w:rsidRPr="00EA285B" w:rsidTr="00075F73">
        <w:trPr>
          <w:cantSplit/>
          <w:trHeight w:val="170"/>
        </w:trPr>
        <w:tc>
          <w:tcPr>
            <w:tcW w:w="15926" w:type="dxa"/>
            <w:gridSpan w:val="7"/>
          </w:tcPr>
          <w:p w:rsidR="0048261D" w:rsidRPr="00075F73" w:rsidRDefault="0048261D" w:rsidP="004F1D81">
            <w:pPr>
              <w:spacing w:line="276" w:lineRule="auto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Пункты с </w:t>
            </w:r>
            <w:r w:rsidR="004F1D81" w:rsidRPr="00075F73">
              <w:rPr>
                <w:sz w:val="20"/>
                <w:szCs w:val="20"/>
              </w:rPr>
              <w:t>1</w:t>
            </w:r>
            <w:r w:rsidRPr="00075F73">
              <w:rPr>
                <w:sz w:val="20"/>
                <w:szCs w:val="20"/>
              </w:rPr>
              <w:t xml:space="preserve"> по 2</w:t>
            </w:r>
            <w:r w:rsidR="00006700" w:rsidRPr="00075F73">
              <w:rPr>
                <w:sz w:val="20"/>
                <w:szCs w:val="20"/>
              </w:rPr>
              <w:t>3</w:t>
            </w:r>
            <w:r w:rsidRPr="00075F73">
              <w:rPr>
                <w:sz w:val="20"/>
                <w:szCs w:val="20"/>
              </w:rPr>
              <w:t xml:space="preserve"> повторяются в зависимости от количества клиентов</w:t>
            </w:r>
          </w:p>
        </w:tc>
      </w:tr>
      <w:tr w:rsidR="00DC2881" w:rsidRPr="00A40D32" w:rsidTr="00075F73">
        <w:trPr>
          <w:cantSplit/>
          <w:trHeight w:val="170"/>
        </w:trPr>
        <w:tc>
          <w:tcPr>
            <w:tcW w:w="503" w:type="dxa"/>
          </w:tcPr>
          <w:p w:rsidR="00DC31AB" w:rsidRPr="00075F73" w:rsidRDefault="00DC31AB" w:rsidP="00DC31AB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</w:t>
            </w:r>
          </w:p>
        </w:tc>
        <w:tc>
          <w:tcPr>
            <w:tcW w:w="3398" w:type="dxa"/>
            <w:shd w:val="clear" w:color="auto" w:fill="auto"/>
          </w:tcPr>
          <w:p w:rsidR="00DC31AB" w:rsidRPr="00075F73" w:rsidRDefault="00DC31AB" w:rsidP="00D212F5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Признак активности клиента</w:t>
            </w:r>
          </w:p>
        </w:tc>
        <w:tc>
          <w:tcPr>
            <w:tcW w:w="2722" w:type="dxa"/>
            <w:shd w:val="clear" w:color="auto" w:fill="auto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КлиентАктив</w:t>
            </w:r>
          </w:p>
        </w:tc>
        <w:tc>
          <w:tcPr>
            <w:tcW w:w="1296" w:type="dxa"/>
            <w:shd w:val="clear" w:color="auto" w:fill="auto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 (1)</w:t>
            </w:r>
          </w:p>
        </w:tc>
        <w:tc>
          <w:tcPr>
            <w:tcW w:w="1780" w:type="dxa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DC31AB" w:rsidRPr="00075F73" w:rsidRDefault="00DC31AB" w:rsidP="00DC31AB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DC31AB" w:rsidRPr="00075F73" w:rsidRDefault="00DC31AB" w:rsidP="00075F73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Показатель принимает значение:</w:t>
            </w:r>
          </w:p>
          <w:p w:rsidR="00DC31AB" w:rsidRPr="00075F73" w:rsidRDefault="00DC31AB" w:rsidP="00075F73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 xml:space="preserve">&lt;0&gt; – </w:t>
            </w:r>
            <w:r w:rsidRPr="00075F73">
              <w:rPr>
                <w:rFonts w:ascii="Times New Roman" w:hAnsi="Times New Roman" w:cs="Times New Roman"/>
                <w:kern w:val="0"/>
                <w:lang w:eastAsia="ru-RU" w:bidi="ar-SA"/>
              </w:rPr>
              <w:t>неактивный клиент;</w:t>
            </w:r>
          </w:p>
          <w:p w:rsidR="00DC31AB" w:rsidRDefault="00DC31AB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ins w:id="5" w:author="Бобовал Ольга Всеволодовна" w:date="2018-08-16T17:12:00Z"/>
                <w:sz w:val="20"/>
              </w:rPr>
            </w:pPr>
            <w:r w:rsidRPr="00075F73">
              <w:rPr>
                <w:sz w:val="20"/>
              </w:rPr>
              <w:t>&lt;1&gt; – активный клиент</w:t>
            </w:r>
          </w:p>
          <w:p w:rsidR="0045411C" w:rsidRPr="0045411C" w:rsidRDefault="0045411C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color w:val="00B0F0"/>
                <w:sz w:val="20"/>
                <w:rPrChange w:id="6" w:author="Бобовал Ольга Всеволодовна" w:date="2018-08-16T17:12:00Z">
                  <w:rPr>
                    <w:sz w:val="20"/>
                  </w:rPr>
                </w:rPrChange>
              </w:rPr>
            </w:pPr>
            <w:ins w:id="7" w:author="Бобовал Ольга Всеволодовна" w:date="2018-08-16T17:12:00Z">
              <w:r>
                <w:rPr>
                  <w:color w:val="00B0F0"/>
                  <w:sz w:val="20"/>
                </w:rPr>
                <w:t>По умолчанию активный</w:t>
              </w:r>
            </w:ins>
          </w:p>
        </w:tc>
      </w:tr>
      <w:tr w:rsidR="00DC2881" w:rsidRPr="00A40D32" w:rsidTr="00075F73">
        <w:trPr>
          <w:cantSplit/>
          <w:trHeight w:val="170"/>
        </w:trPr>
        <w:tc>
          <w:tcPr>
            <w:tcW w:w="503" w:type="dxa"/>
          </w:tcPr>
          <w:p w:rsidR="00DC31AB" w:rsidRPr="00075F73" w:rsidRDefault="00DC31AB" w:rsidP="00DC31AB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</w:t>
            </w:r>
          </w:p>
        </w:tc>
        <w:tc>
          <w:tcPr>
            <w:tcW w:w="3398" w:type="dxa"/>
            <w:shd w:val="clear" w:color="auto" w:fill="auto"/>
          </w:tcPr>
          <w:p w:rsidR="00DC31AB" w:rsidRPr="00075F73" w:rsidRDefault="00DC31AB" w:rsidP="00D212F5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актуализации сведений</w:t>
            </w:r>
          </w:p>
        </w:tc>
        <w:tc>
          <w:tcPr>
            <w:tcW w:w="2722" w:type="dxa"/>
            <w:shd w:val="clear" w:color="auto" w:fill="auto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ДатаИдент</w:t>
            </w:r>
          </w:p>
        </w:tc>
        <w:tc>
          <w:tcPr>
            <w:tcW w:w="1296" w:type="dxa"/>
            <w:shd w:val="clear" w:color="auto" w:fill="auto"/>
          </w:tcPr>
          <w:p w:rsidR="00DC31AB" w:rsidRPr="00075F73" w:rsidRDefault="00DC31AB" w:rsidP="00DC31A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</w:t>
            </w:r>
          </w:p>
        </w:tc>
        <w:tc>
          <w:tcPr>
            <w:tcW w:w="1780" w:type="dxa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DC31AB" w:rsidRPr="00075F73" w:rsidRDefault="00DC31AB" w:rsidP="00DC31AB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DC31AB" w:rsidRPr="00CE6347" w:rsidRDefault="00DC31AB" w:rsidP="00075F73">
            <w:pPr>
              <w:pStyle w:val="ConsPlusDocList"/>
              <w:spacing w:line="200" w:lineRule="atLeast"/>
              <w:rPr>
                <w:rFonts w:ascii="Times New Roman" w:hAnsi="Times New Roman" w:cs="Times New Roman"/>
                <w:color w:val="00B0F0"/>
                <w:rPrChange w:id="8" w:author="Бобовал Ольга Всеволодовна" w:date="2018-08-16T17:25:00Z">
                  <w:rPr>
                    <w:rFonts w:ascii="Times New Roman" w:hAnsi="Times New Roman" w:cs="Times New Roman"/>
                  </w:rPr>
                </w:rPrChange>
              </w:rPr>
            </w:pPr>
            <w:r w:rsidRPr="00075F73">
              <w:rPr>
                <w:rFonts w:ascii="Times New Roman" w:hAnsi="Times New Roman" w:cs="Times New Roman"/>
              </w:rPr>
              <w:t>Указывается дата создания карточки клиента формате ДД.ММ.ГГГГ</w:t>
            </w:r>
            <w:ins w:id="9" w:author="Бобовал Ольга Всеволодовна" w:date="2018-08-16T17:25:00Z">
              <w:r w:rsidR="00CE6347">
                <w:rPr>
                  <w:rFonts w:ascii="Times New Roman" w:hAnsi="Times New Roman" w:cs="Times New Roman"/>
                  <w:color w:val="00B0F0"/>
                </w:rPr>
                <w:t>=</w:t>
              </w:r>
            </w:ins>
            <w:ins w:id="10" w:author="Бобовал Ольга Всеволодовна" w:date="2018-08-16T17:28:00Z">
              <w:r w:rsidR="00CE6347">
                <w:rPr>
                  <w:rFonts w:ascii="Times New Roman" w:hAnsi="Times New Roman" w:cs="Times New Roman"/>
                  <w:color w:val="00B0F0"/>
                </w:rPr>
                <w:t>дата заключения первого договора страхования</w:t>
              </w:r>
            </w:ins>
          </w:p>
        </w:tc>
      </w:tr>
      <w:tr w:rsidR="00DC2881" w:rsidRPr="00A40D32" w:rsidTr="00075F73">
        <w:trPr>
          <w:cantSplit/>
          <w:trHeight w:val="170"/>
        </w:trPr>
        <w:tc>
          <w:tcPr>
            <w:tcW w:w="503" w:type="dxa"/>
          </w:tcPr>
          <w:p w:rsidR="00DC31AB" w:rsidRPr="00075F73" w:rsidRDefault="00DC31AB" w:rsidP="00DC31AB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3</w:t>
            </w:r>
          </w:p>
        </w:tc>
        <w:tc>
          <w:tcPr>
            <w:tcW w:w="3398" w:type="dxa"/>
            <w:shd w:val="clear" w:color="auto" w:fill="auto"/>
          </w:tcPr>
          <w:p w:rsidR="00DC31AB" w:rsidRPr="00075F73" w:rsidRDefault="00DC31AB" w:rsidP="00D212F5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Тип клиента</w:t>
            </w:r>
          </w:p>
        </w:tc>
        <w:tc>
          <w:tcPr>
            <w:tcW w:w="2722" w:type="dxa"/>
            <w:shd w:val="clear" w:color="auto" w:fill="auto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ТипКлиента</w:t>
            </w:r>
          </w:p>
        </w:tc>
        <w:tc>
          <w:tcPr>
            <w:tcW w:w="1296" w:type="dxa"/>
            <w:shd w:val="clear" w:color="auto" w:fill="auto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 (1)</w:t>
            </w:r>
          </w:p>
        </w:tc>
        <w:tc>
          <w:tcPr>
            <w:tcW w:w="1780" w:type="dxa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DC31AB" w:rsidRPr="00075F73" w:rsidRDefault="00DC31AB" w:rsidP="00DC31AB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DC31AB" w:rsidRPr="00075F73" w:rsidRDefault="00DC31AB" w:rsidP="00D212F5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Указывается тип клиента.</w:t>
            </w:r>
          </w:p>
          <w:p w:rsidR="00DC31AB" w:rsidRPr="00075F73" w:rsidRDefault="00DC31AB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Показатель принимает значение:</w:t>
            </w:r>
          </w:p>
          <w:p w:rsidR="00DC31AB" w:rsidRPr="00075F73" w:rsidRDefault="00DC31AB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&lt;1&gt; – юридическое лицо;</w:t>
            </w:r>
          </w:p>
          <w:p w:rsidR="00DC31AB" w:rsidRPr="00075F73" w:rsidRDefault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&lt;2&gt; – физическое лицо;</w:t>
            </w:r>
          </w:p>
          <w:p w:rsidR="00DC31AB" w:rsidRPr="00075F73" w:rsidRDefault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&lt;3&gt; – индивидуальный предприниматель</w:t>
            </w:r>
            <w:r w:rsidR="00E143B1" w:rsidRPr="00075F73">
              <w:rPr>
                <w:sz w:val="20"/>
              </w:rPr>
              <w:t>;</w:t>
            </w:r>
          </w:p>
          <w:p w:rsidR="00BD7FD9" w:rsidRPr="00075F73" w:rsidRDefault="00BD7FD9">
            <w:pPr>
              <w:pStyle w:val="ConsPlusNormal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5F73">
              <w:rPr>
                <w:rFonts w:ascii="Times New Roman" w:hAnsi="Times New Roman" w:cs="Times New Roman"/>
                <w:sz w:val="20"/>
                <w:szCs w:val="20"/>
              </w:rPr>
              <w:t>&lt;4&gt; – для физического лица, занимающегося</w:t>
            </w:r>
            <w:r w:rsidR="00E143B1" w:rsidRPr="00075F73">
              <w:rPr>
                <w:rFonts w:ascii="Times New Roman" w:hAnsi="Times New Roman" w:cs="Times New Roman"/>
                <w:sz w:val="20"/>
                <w:szCs w:val="20"/>
              </w:rPr>
              <w:t xml:space="preserve"> частной практикой</w:t>
            </w:r>
            <w:r w:rsidRPr="00075F73">
              <w:rPr>
                <w:rFonts w:ascii="Times New Roman" w:hAnsi="Times New Roman" w:cs="Times New Roman"/>
                <w:sz w:val="20"/>
                <w:szCs w:val="20"/>
              </w:rPr>
              <w:t xml:space="preserve"> в</w:t>
            </w:r>
            <w:r w:rsidR="00E143B1" w:rsidRPr="00075F73">
              <w:rPr>
                <w:rFonts w:ascii="Times New Roman" w:hAnsi="Times New Roman" w:cs="Times New Roman"/>
                <w:sz w:val="20"/>
                <w:szCs w:val="20"/>
              </w:rPr>
              <w:t xml:space="preserve"> порядке,</w:t>
            </w:r>
            <w:r w:rsidRPr="00075F73">
              <w:rPr>
                <w:rFonts w:ascii="Times New Roman" w:hAnsi="Times New Roman" w:cs="Times New Roman"/>
                <w:sz w:val="20"/>
                <w:szCs w:val="20"/>
              </w:rPr>
              <w:t xml:space="preserve"> установленном законодательством Российской Федерации</w:t>
            </w:r>
            <w:r w:rsidR="00E143B1" w:rsidRPr="00075F7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FD9" w:rsidRDefault="00BD7FD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ins w:id="11" w:author="Бобовал Ольга Всеволодовна" w:date="2018-08-16T17:28:00Z"/>
                <w:color w:val="00B0F0"/>
                <w:sz w:val="20"/>
              </w:rPr>
            </w:pPr>
            <w:r w:rsidRPr="00075F73">
              <w:rPr>
                <w:sz w:val="20"/>
              </w:rPr>
              <w:t>&lt;5&gt; – для иностранной структуры без образования юридического лица</w:t>
            </w:r>
            <w:ins w:id="12" w:author="Бобовал Ольга Всеволодовна" w:date="2018-08-16T17:28:00Z">
              <w:r w:rsidR="00CE6347">
                <w:rPr>
                  <w:sz w:val="20"/>
                </w:rPr>
                <w:t xml:space="preserve"> </w:t>
              </w:r>
            </w:ins>
          </w:p>
          <w:p w:rsidR="00CE6347" w:rsidRPr="00CE6347" w:rsidRDefault="00CE634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color w:val="00B0F0"/>
                <w:sz w:val="20"/>
                <w:rPrChange w:id="13" w:author="Бобовал Ольга Всеволодовна" w:date="2018-08-16T17:28:00Z">
                  <w:rPr>
                    <w:sz w:val="20"/>
                  </w:rPr>
                </w:rPrChange>
              </w:rPr>
            </w:pPr>
            <w:ins w:id="14" w:author="Бобовал Ольга Всеволодовна" w:date="2018-08-16T17:28:00Z">
              <w:r>
                <w:rPr>
                  <w:color w:val="00B0F0"/>
                  <w:sz w:val="20"/>
                </w:rPr>
                <w:t xml:space="preserve">По умолчанию </w:t>
              </w:r>
            </w:ins>
            <w:ins w:id="15" w:author="Бобовал Ольга Всеволодовна" w:date="2018-08-21T12:16:00Z">
              <w:r w:rsidR="00C66B08" w:rsidRPr="00075F73">
                <w:rPr>
                  <w:sz w:val="20"/>
                </w:rPr>
                <w:t xml:space="preserve">&lt;2&gt; </w:t>
              </w:r>
            </w:ins>
            <w:ins w:id="16" w:author="Бобовал Ольга Всеволодовна" w:date="2018-08-16T17:28:00Z">
              <w:r>
                <w:rPr>
                  <w:color w:val="00B0F0"/>
                  <w:sz w:val="20"/>
                </w:rPr>
                <w:t>физическое лицо</w:t>
              </w:r>
            </w:ins>
          </w:p>
        </w:tc>
      </w:tr>
      <w:tr w:rsidR="00DC2881" w:rsidRPr="00A40D32" w:rsidTr="00075F73">
        <w:trPr>
          <w:cantSplit/>
          <w:trHeight w:val="170"/>
        </w:trPr>
        <w:tc>
          <w:tcPr>
            <w:tcW w:w="503" w:type="dxa"/>
          </w:tcPr>
          <w:p w:rsidR="00DC31AB" w:rsidRPr="00075F73" w:rsidRDefault="00DC31AB" w:rsidP="00DC31AB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4</w:t>
            </w:r>
          </w:p>
        </w:tc>
        <w:tc>
          <w:tcPr>
            <w:tcW w:w="3398" w:type="dxa"/>
            <w:shd w:val="clear" w:color="auto" w:fill="auto"/>
          </w:tcPr>
          <w:p w:rsidR="00DC31AB" w:rsidRPr="00075F73" w:rsidRDefault="00DC31AB" w:rsidP="00D212F5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Признак резидента</w:t>
            </w:r>
          </w:p>
        </w:tc>
        <w:tc>
          <w:tcPr>
            <w:tcW w:w="2722" w:type="dxa"/>
            <w:shd w:val="clear" w:color="auto" w:fill="auto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ПризнакРезидент</w:t>
            </w:r>
          </w:p>
        </w:tc>
        <w:tc>
          <w:tcPr>
            <w:tcW w:w="1296" w:type="dxa"/>
            <w:shd w:val="clear" w:color="auto" w:fill="auto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К(1)</w:t>
            </w:r>
          </w:p>
        </w:tc>
        <w:tc>
          <w:tcPr>
            <w:tcW w:w="1780" w:type="dxa"/>
          </w:tcPr>
          <w:p w:rsidR="00DC31AB" w:rsidRPr="00075F73" w:rsidRDefault="00DC31AB" w:rsidP="00DC31AB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DC31AB" w:rsidRPr="00075F73" w:rsidRDefault="00DC31AB" w:rsidP="00DC31AB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DC31AB" w:rsidRPr="00075F73" w:rsidRDefault="00DC31AB" w:rsidP="00075F73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Показатель принимает значение:</w:t>
            </w:r>
          </w:p>
          <w:p w:rsidR="00DC31AB" w:rsidRPr="00075F73" w:rsidRDefault="00DC31AB" w:rsidP="00075F73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&lt;0&gt; – клиент не является резидентом РФ;</w:t>
            </w:r>
          </w:p>
          <w:p w:rsidR="00DC31AB" w:rsidRPr="00075F73" w:rsidRDefault="00DC31AB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bCs/>
                <w:sz w:val="20"/>
              </w:rPr>
            </w:pPr>
            <w:r w:rsidRPr="00075F73">
              <w:rPr>
                <w:sz w:val="20"/>
              </w:rPr>
              <w:t>&lt;1&gt; – клиент является резидентом РФ</w:t>
            </w:r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Признак </w:t>
            </w:r>
            <w:r>
              <w:rPr>
                <w:sz w:val="20"/>
                <w:szCs w:val="20"/>
              </w:rPr>
              <w:t>контрагента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ПризнакКонтрагент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К(1)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ED3AC6" w:rsidRDefault="00ED3AC6" w:rsidP="00ED3AC6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ED3AC6">
              <w:rPr>
                <w:rFonts w:ascii="Times New Roman" w:hAnsi="Times New Roman" w:cs="Times New Roman"/>
              </w:rPr>
              <w:t>Показатель принимает значение:</w:t>
            </w:r>
          </w:p>
          <w:p w:rsidR="00ED3AC6" w:rsidRPr="00ED3AC6" w:rsidRDefault="00ED3AC6" w:rsidP="00ED3AC6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ED3AC6">
              <w:rPr>
                <w:rFonts w:ascii="Times New Roman" w:hAnsi="Times New Roman" w:cs="Times New Roman"/>
              </w:rPr>
              <w:t>&lt;0&gt; – клиент не является контрагентом;</w:t>
            </w:r>
          </w:p>
          <w:p w:rsidR="00ED3AC6" w:rsidRDefault="00ED3AC6" w:rsidP="00ED3AC6">
            <w:pPr>
              <w:pStyle w:val="ConsPlusDocList"/>
              <w:spacing w:line="200" w:lineRule="atLeast"/>
              <w:rPr>
                <w:ins w:id="17" w:author="Бобовал Ольга Всеволодовна" w:date="2018-08-16T17:29:00Z"/>
                <w:rFonts w:ascii="Times New Roman" w:hAnsi="Times New Roman" w:cs="Times New Roman"/>
              </w:rPr>
            </w:pPr>
            <w:r w:rsidRPr="00ED3AC6">
              <w:rPr>
                <w:rFonts w:ascii="Times New Roman" w:hAnsi="Times New Roman" w:cs="Times New Roman"/>
              </w:rPr>
              <w:t>&lt;1&gt; – клиент является контрагентом</w:t>
            </w:r>
          </w:p>
          <w:p w:rsidR="00CE6347" w:rsidRPr="00CE6347" w:rsidRDefault="00CE6347">
            <w:pPr>
              <w:rPr>
                <w:color w:val="00B0F0"/>
                <w:rPrChange w:id="18" w:author="Бобовал Ольга Всеволодовна" w:date="2018-08-16T17:29:00Z">
                  <w:rPr>
                    <w:rFonts w:ascii="Times New Roman" w:hAnsi="Times New Roman" w:cs="Times New Roman"/>
                  </w:rPr>
                </w:rPrChange>
              </w:rPr>
              <w:pPrChange w:id="19" w:author="Бобовал Ольга Всеволодовна" w:date="2018-08-16T17:29:00Z">
                <w:pPr>
                  <w:pStyle w:val="ConsPlusDocList"/>
                  <w:spacing w:line="200" w:lineRule="atLeast"/>
                </w:pPr>
              </w:pPrChange>
            </w:pPr>
            <w:ins w:id="20" w:author="Бобовал Ольга Всеволодовна" w:date="2018-08-16T17:29:00Z">
              <w:r>
                <w:rPr>
                  <w:color w:val="00B0F0"/>
                  <w:lang w:eastAsia="hi-IN" w:bidi="hi-IN"/>
                </w:rPr>
                <w:t>По умолчанию 0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5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 лице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СведОрг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О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 xml:space="preserve">Состав показателя «СведОрг» </w:t>
            </w:r>
            <w:r>
              <w:rPr>
                <w:bCs/>
                <w:sz w:val="20"/>
              </w:rPr>
              <w:t>отображает</w:t>
            </w:r>
            <w:r w:rsidRPr="00075F73">
              <w:rPr>
                <w:bCs/>
                <w:sz w:val="20"/>
              </w:rPr>
              <w:t xml:space="preserve"> </w:t>
            </w:r>
            <w:r w:rsidRPr="00075F73">
              <w:rPr>
                <w:bCs/>
                <w:sz w:val="20"/>
              </w:rPr>
              <w:fldChar w:fldCharType="begin"/>
            </w:r>
            <w:r w:rsidRPr="00075F73">
              <w:rPr>
                <w:bCs/>
                <w:sz w:val="20"/>
              </w:rPr>
              <w:instrText xml:space="preserve"> REF _Ref421721805 \h  \* MERGEFORMAT </w:instrText>
            </w:r>
            <w:r w:rsidRPr="00075F73">
              <w:rPr>
                <w:bCs/>
                <w:sz w:val="20"/>
              </w:rPr>
            </w:r>
            <w:r w:rsidRPr="00075F73"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 REF _Ref464815033 \h  \* MERGEFORMAT </w:instrText>
            </w:r>
            <w:r>
              <w:rPr>
                <w:bCs/>
                <w:sz w:val="20"/>
              </w:rPr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t>Т</w:t>
            </w:r>
            <w:r w:rsidRPr="00075F73">
              <w:rPr>
                <w:bCs/>
                <w:sz w:val="20"/>
              </w:rPr>
              <w:t>аблица 4</w:t>
            </w:r>
            <w:r>
              <w:rPr>
                <w:bCs/>
                <w:sz w:val="20"/>
              </w:rPr>
              <w:fldChar w:fldCharType="end"/>
            </w:r>
            <w:r w:rsidRPr="00075F73">
              <w:rPr>
                <w:bCs/>
                <w:sz w:val="20"/>
              </w:rPr>
              <w:fldChar w:fldCharType="end"/>
            </w:r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6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Номера контактных телефонов, факсов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207nolinejust"/>
              <w:tabs>
                <w:tab w:val="clear" w:pos="397"/>
                <w:tab w:val="clear" w:pos="567"/>
                <w:tab w:val="left" w:pos="708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Телефон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207nolinejust"/>
              <w:tabs>
                <w:tab w:val="clear" w:pos="397"/>
                <w:tab w:val="clear" w:pos="567"/>
                <w:tab w:val="left" w:pos="708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Т(1-250)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Указываются через запятую номера контактных телефонов уполномоченного лица:</w:t>
            </w:r>
          </w:p>
          <w:p w:rsidR="00ED3AC6" w:rsidRDefault="00ED3AC6" w:rsidP="00ED3AC6">
            <w:pPr>
              <w:rPr>
                <w:ins w:id="21" w:author="Бобовал Ольга Всеволодовна" w:date="2018-08-16T17:31:00Z"/>
                <w:bCs/>
                <w:i/>
                <w:sz w:val="20"/>
                <w:szCs w:val="20"/>
              </w:rPr>
            </w:pPr>
            <w:r w:rsidRPr="00075F73">
              <w:rPr>
                <w:bCs/>
                <w:i/>
                <w:sz w:val="20"/>
                <w:szCs w:val="20"/>
              </w:rPr>
              <w:t>&lt;</w:t>
            </w:r>
            <w:r w:rsidRPr="00075F73">
              <w:rPr>
                <w:b/>
                <w:bCs/>
                <w:i/>
                <w:sz w:val="20"/>
                <w:szCs w:val="20"/>
              </w:rPr>
              <w:t>(код города)</w:t>
            </w:r>
            <w:r w:rsidRPr="00075F73">
              <w:rPr>
                <w:bCs/>
                <w:i/>
                <w:sz w:val="20"/>
                <w:szCs w:val="20"/>
              </w:rPr>
              <w:t>&gt;&lt;</w:t>
            </w:r>
            <w:r w:rsidRPr="00075F73">
              <w:rPr>
                <w:b/>
                <w:bCs/>
                <w:i/>
                <w:sz w:val="20"/>
                <w:szCs w:val="20"/>
              </w:rPr>
              <w:t>номер телефона</w:t>
            </w:r>
            <w:r w:rsidRPr="00075F73">
              <w:rPr>
                <w:bCs/>
                <w:i/>
                <w:sz w:val="20"/>
                <w:szCs w:val="20"/>
              </w:rPr>
              <w:t>&gt;,</w:t>
            </w:r>
            <w:r w:rsidRPr="00075F73">
              <w:rPr>
                <w:bCs/>
                <w:i/>
                <w:sz w:val="20"/>
                <w:szCs w:val="20"/>
              </w:rPr>
              <w:br/>
              <w:t>&lt;</w:t>
            </w:r>
            <w:r w:rsidRPr="00075F73">
              <w:rPr>
                <w:b/>
                <w:bCs/>
                <w:i/>
                <w:sz w:val="20"/>
                <w:szCs w:val="20"/>
              </w:rPr>
              <w:t>(код города)</w:t>
            </w:r>
            <w:r w:rsidRPr="00075F73">
              <w:rPr>
                <w:bCs/>
                <w:i/>
                <w:sz w:val="20"/>
                <w:szCs w:val="20"/>
              </w:rPr>
              <w:t>&gt;&lt;</w:t>
            </w:r>
            <w:r w:rsidRPr="00075F73">
              <w:rPr>
                <w:b/>
                <w:bCs/>
                <w:i/>
                <w:sz w:val="20"/>
                <w:szCs w:val="20"/>
              </w:rPr>
              <w:t>номер телефона</w:t>
            </w:r>
            <w:r w:rsidRPr="00075F73">
              <w:rPr>
                <w:bCs/>
                <w:i/>
                <w:sz w:val="20"/>
                <w:szCs w:val="20"/>
              </w:rPr>
              <w:t>&gt;</w:t>
            </w:r>
          </w:p>
          <w:p w:rsidR="00CE6347" w:rsidRPr="00CE6347" w:rsidRDefault="00CE6347" w:rsidP="00ED3AC6">
            <w:pPr>
              <w:rPr>
                <w:bCs/>
                <w:color w:val="00B0F0"/>
                <w:sz w:val="20"/>
                <w:szCs w:val="20"/>
                <w:rPrChange w:id="22" w:author="Бобовал Ольга Всеволодовна" w:date="2018-08-16T17:31:00Z">
                  <w:rPr>
                    <w:bCs/>
                    <w:i/>
                    <w:sz w:val="20"/>
                    <w:szCs w:val="20"/>
                  </w:rPr>
                </w:rPrChange>
              </w:rPr>
            </w:pPr>
            <w:ins w:id="23" w:author="Бобовал Ольга Всеволодовна" w:date="2018-08-16T17:31:00Z">
              <w:r>
                <w:rPr>
                  <w:bCs/>
                  <w:color w:val="00B0F0"/>
                  <w:sz w:val="20"/>
                  <w:szCs w:val="20"/>
                </w:rPr>
                <w:t>Указывается номер телефона клиент</w:t>
              </w:r>
            </w:ins>
            <w:ins w:id="24" w:author="Бобовал Ольга Всеволодовна" w:date="2018-08-16T17:32:00Z">
              <w:r>
                <w:rPr>
                  <w:bCs/>
                  <w:color w:val="00B0F0"/>
                  <w:sz w:val="20"/>
                  <w:szCs w:val="20"/>
                </w:rPr>
                <w:t>а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7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Адрес места регистрации\жительства\ведения основной деятельности ИНБОЮЛ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207nolinejust"/>
              <w:tabs>
                <w:tab w:val="clear" w:pos="397"/>
                <w:tab w:val="clear" w:pos="567"/>
                <w:tab w:val="left" w:pos="708"/>
              </w:tabs>
              <w:spacing w:before="0"/>
              <w:ind w:left="0" w:right="0" w:firstLine="0"/>
              <w:jc w:val="center"/>
              <w:rPr>
                <w:bCs/>
                <w:sz w:val="20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АдрРег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Адрес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Указывается:</w:t>
            </w:r>
          </w:p>
          <w:p w:rsidR="00ED3AC6" w:rsidRPr="00075F73" w:rsidDel="00617072" w:rsidRDefault="00ED3AC6" w:rsidP="00ED3AC6">
            <w:pPr>
              <w:rPr>
                <w:del w:id="25" w:author="Бобовал Ольга Всеволодовна" w:date="2018-08-21T11:55:00Z"/>
                <w:sz w:val="20"/>
                <w:szCs w:val="20"/>
              </w:rPr>
            </w:pPr>
            <w:del w:id="26" w:author="Бобовал Ольга Всеволодовна" w:date="2018-08-21T11:55:00Z">
              <w:r w:rsidRPr="00075F73" w:rsidDel="00617072">
                <w:rPr>
                  <w:sz w:val="20"/>
                  <w:szCs w:val="20"/>
                </w:rPr>
                <w:delText>- для юридического лица – адрес регистрации юридического лица, внесенный в Единый государственный реестр юридических лиц (далее – ЕГРЮЛ);</w:delText>
              </w:r>
            </w:del>
          </w:p>
          <w:p w:rsidR="00ED3AC6" w:rsidRPr="00075F73" w:rsidDel="00617072" w:rsidRDefault="00ED3AC6" w:rsidP="00ED3AC6">
            <w:pPr>
              <w:rPr>
                <w:del w:id="27" w:author="Бобовал Ольга Всеволодовна" w:date="2018-08-21T11:55:00Z"/>
                <w:sz w:val="20"/>
                <w:szCs w:val="20"/>
              </w:rPr>
            </w:pPr>
            <w:del w:id="28" w:author="Бобовал Ольга Всеволодовна" w:date="2018-08-21T11:55:00Z">
              <w:r w:rsidRPr="00075F73" w:rsidDel="00617072">
                <w:rPr>
                  <w:sz w:val="20"/>
                  <w:szCs w:val="20"/>
                </w:rPr>
                <w:delText>- для юридического лица-нерезидента – адрес в соответствии с учредительными документами;</w:delText>
              </w:r>
            </w:del>
          </w:p>
          <w:p w:rsidR="00ED3AC6" w:rsidRPr="00075F73" w:rsidDel="00617072" w:rsidRDefault="00ED3AC6" w:rsidP="00ED3AC6">
            <w:pPr>
              <w:rPr>
                <w:del w:id="29" w:author="Бобовал Ольга Всеволодовна" w:date="2018-08-21T11:55:00Z"/>
                <w:sz w:val="20"/>
                <w:szCs w:val="20"/>
              </w:rPr>
            </w:pPr>
            <w:del w:id="30" w:author="Бобовал Ольга Всеволодовна" w:date="2018-08-21T11:55:00Z">
              <w:r w:rsidRPr="00075F73" w:rsidDel="00617072">
                <w:rPr>
                  <w:sz w:val="20"/>
                  <w:szCs w:val="20"/>
                </w:rPr>
                <w:delText>- для индивидуального предпринимателя – адрес места жительства, по которому индивидуальный предприниматель зарегистрирован по месту жительства в установленном законодательством Российской Федерации порядке;</w:delText>
              </w:r>
            </w:del>
          </w:p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- для физического лица – адрес места жительства (регистрации) физического лица;</w:t>
            </w:r>
          </w:p>
          <w:p w:rsidR="00ED3AC6" w:rsidRPr="00075F73" w:rsidDel="00617072" w:rsidRDefault="00ED3AC6" w:rsidP="00ED3AC6">
            <w:pPr>
              <w:rPr>
                <w:del w:id="31" w:author="Бобовал Ольга Всеволодовна" w:date="2018-08-21T11:55:00Z"/>
                <w:sz w:val="20"/>
                <w:szCs w:val="20"/>
              </w:rPr>
            </w:pPr>
            <w:del w:id="32" w:author="Бобовал Ольга Всеволодовна" w:date="2018-08-21T11:55:00Z">
              <w:r w:rsidRPr="00075F73" w:rsidDel="00617072">
                <w:rPr>
                  <w:sz w:val="20"/>
                  <w:szCs w:val="20"/>
                </w:rPr>
                <w:delText>- для физического лица, занимающегося в установленном законодательством Российской Федерации порядке частной практикой – адрес места жительства (регистрации) физического лица;</w:delText>
              </w:r>
            </w:del>
          </w:p>
          <w:p w:rsidR="00ED3AC6" w:rsidRPr="00075F73" w:rsidDel="00617072" w:rsidRDefault="00ED3AC6" w:rsidP="00ED3AC6">
            <w:pPr>
              <w:rPr>
                <w:del w:id="33" w:author="Бобовал Ольга Всеволодовна" w:date="2018-08-21T11:55:00Z"/>
                <w:sz w:val="20"/>
                <w:szCs w:val="20"/>
              </w:rPr>
            </w:pPr>
            <w:del w:id="34" w:author="Бобовал Ольга Всеволодовна" w:date="2018-08-21T11:55:00Z">
              <w:r w:rsidRPr="00075F73" w:rsidDel="00617072">
                <w:rPr>
                  <w:sz w:val="20"/>
                  <w:szCs w:val="20"/>
                </w:rPr>
                <w:delText>-для ИНБОЮЛ – адрес ведения основной деятельности.</w:delText>
              </w:r>
            </w:del>
          </w:p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 xml:space="preserve">Состав показателя «АдрРег» </w:t>
            </w:r>
            <w:r>
              <w:rPr>
                <w:sz w:val="20"/>
              </w:rPr>
              <w:t>отображает</w:t>
            </w:r>
            <w:r w:rsidRPr="00075F73">
              <w:rPr>
                <w:sz w:val="20"/>
              </w:rPr>
              <w:t xml:space="preserve"> </w:t>
            </w:r>
            <w:r w:rsidRPr="00075F73">
              <w:rPr>
                <w:sz w:val="20"/>
              </w:rPr>
              <w:fldChar w:fldCharType="begin"/>
            </w:r>
            <w:r w:rsidRPr="00075F73">
              <w:rPr>
                <w:sz w:val="20"/>
              </w:rPr>
              <w:instrText xml:space="preserve"> REF _Ref421721858 \h  \* MERGEFORMAT </w:instrText>
            </w:r>
            <w:r w:rsidRPr="00075F73">
              <w:rPr>
                <w:sz w:val="20"/>
              </w:rPr>
            </w:r>
            <w:r w:rsidRPr="00075F73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_Ref464816047 \h  \* MERGEFORMAT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Т</w:t>
            </w:r>
            <w:r w:rsidRPr="00075F73">
              <w:rPr>
                <w:sz w:val="20"/>
              </w:rPr>
              <w:t>аблица 8</w:t>
            </w:r>
            <w:r>
              <w:rPr>
                <w:sz w:val="20"/>
              </w:rPr>
              <w:fldChar w:fldCharType="end"/>
            </w:r>
            <w:r w:rsidRPr="00075F73">
              <w:rPr>
                <w:sz w:val="20"/>
              </w:rPr>
              <w:fldChar w:fldCharType="end"/>
            </w:r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8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Адрес места пребывания\нахождения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АдрПреб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Адрес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Указывается:</w:t>
            </w:r>
          </w:p>
          <w:p w:rsidR="00ED3AC6" w:rsidRPr="00075F73" w:rsidDel="00617072" w:rsidRDefault="00ED3AC6" w:rsidP="00ED3AC6">
            <w:pPr>
              <w:rPr>
                <w:del w:id="35" w:author="Бобовал Ольга Всеволодовна" w:date="2018-08-21T11:55:00Z"/>
                <w:sz w:val="20"/>
                <w:szCs w:val="20"/>
              </w:rPr>
            </w:pPr>
            <w:del w:id="36" w:author="Бобовал Ольга Всеволодовна" w:date="2018-08-21T11:55:00Z">
              <w:r w:rsidRPr="00075F73" w:rsidDel="00617072">
                <w:rPr>
                  <w:sz w:val="20"/>
                  <w:szCs w:val="20"/>
                </w:rPr>
                <w:delText>- для юридического лица – адрес места нахождения;</w:delText>
              </w:r>
            </w:del>
          </w:p>
          <w:p w:rsidR="00ED3AC6" w:rsidRPr="00075F73" w:rsidDel="00617072" w:rsidRDefault="00ED3AC6" w:rsidP="00ED3AC6">
            <w:pPr>
              <w:rPr>
                <w:del w:id="37" w:author="Бобовал Ольга Всеволодовна" w:date="2018-08-21T11:55:00Z"/>
                <w:sz w:val="20"/>
                <w:szCs w:val="20"/>
              </w:rPr>
            </w:pPr>
            <w:del w:id="38" w:author="Бобовал Ольга Всеволодовна" w:date="2018-08-21T11:55:00Z">
              <w:r w:rsidRPr="00075F73" w:rsidDel="00617072">
                <w:rPr>
                  <w:sz w:val="20"/>
                  <w:szCs w:val="20"/>
                </w:rPr>
                <w:delText>- для индивидуального предпринимателя – адрес места пребывания индивидуального предпринимателя;</w:delText>
              </w:r>
            </w:del>
          </w:p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- для физического лица – адрес места пребывания физического лица;</w:t>
            </w:r>
          </w:p>
          <w:p w:rsidR="00ED3AC6" w:rsidRPr="00075F73" w:rsidDel="00617072" w:rsidRDefault="00ED3AC6">
            <w:pPr>
              <w:rPr>
                <w:del w:id="39" w:author="Бобовал Ольга Всеволодовна" w:date="2018-08-21T11:55:00Z"/>
                <w:sz w:val="20"/>
                <w:szCs w:val="20"/>
              </w:rPr>
            </w:pPr>
            <w:del w:id="40" w:author="Бобовал Ольга Всеволодовна" w:date="2018-08-21T11:55:00Z">
              <w:r w:rsidRPr="00075F73" w:rsidDel="00617072">
                <w:rPr>
                  <w:sz w:val="20"/>
                  <w:szCs w:val="20"/>
                </w:rPr>
                <w:delText>- для физического лица, занимающегося в установленном законодательством Российской Федерации порядке частной практикой – адрес места пребывания физического лица.</w:delText>
              </w:r>
            </w:del>
          </w:p>
          <w:p w:rsidR="00ED3AC6" w:rsidRPr="00075F73" w:rsidRDefault="00ED3AC6" w:rsidP="002C1F22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Состав показателя «АдрПреб» </w:t>
            </w:r>
            <w:r>
              <w:rPr>
                <w:sz w:val="20"/>
                <w:szCs w:val="20"/>
              </w:rPr>
              <w:t>отображает</w:t>
            </w:r>
            <w:r w:rsidRPr="00075F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_Ref464815371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Т</w:t>
            </w:r>
            <w:r w:rsidRPr="00075F73">
              <w:rPr>
                <w:sz w:val="20"/>
                <w:szCs w:val="20"/>
              </w:rPr>
              <w:t>аблиц</w:t>
            </w:r>
            <w:r>
              <w:rPr>
                <w:sz w:val="20"/>
                <w:szCs w:val="20"/>
              </w:rPr>
              <w:t>а</w:t>
            </w:r>
            <w:r w:rsidRPr="00075F73">
              <w:rPr>
                <w:sz w:val="20"/>
                <w:szCs w:val="20"/>
              </w:rPr>
              <w:t xml:space="preserve"> </w:t>
            </w:r>
            <w:del w:id="41" w:author="Бобовал Ольга Всеволодовна" w:date="2018-08-21T12:21:00Z">
              <w:r w:rsidRPr="00075F73" w:rsidDel="002C1F22">
                <w:rPr>
                  <w:sz w:val="20"/>
                  <w:szCs w:val="20"/>
                </w:rPr>
                <w:delText>7</w:delText>
              </w:r>
            </w:del>
            <w:r>
              <w:rPr>
                <w:sz w:val="20"/>
                <w:szCs w:val="20"/>
              </w:rPr>
              <w:fldChar w:fldCharType="end"/>
            </w:r>
            <w:ins w:id="42" w:author="Бобовал Ольга Всеволодовна" w:date="2018-08-21T12:21:00Z">
              <w:r w:rsidR="002C1F22">
                <w:rPr>
                  <w:sz w:val="20"/>
                  <w:szCs w:val="20"/>
                </w:rPr>
                <w:t>8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9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Признак идентификации клиента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42"/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ПризнакИдентКлиента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Показатель принимает значение:</w:t>
            </w:r>
          </w:p>
          <w:p w:rsidR="00ED3AC6" w:rsidRPr="00075F73" w:rsidRDefault="00ED3AC6" w:rsidP="00ED3AC6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&lt;0&gt; – не идентифицирован;</w:t>
            </w:r>
          </w:p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&lt;1&gt; – полная идентификация клиента;</w:t>
            </w:r>
          </w:p>
          <w:p w:rsidR="00ED3AC6" w:rsidRDefault="00ED3AC6" w:rsidP="00ED3AC6">
            <w:pPr>
              <w:rPr>
                <w:ins w:id="43" w:author="Бобовал Ольга Всеволодовна" w:date="2018-08-17T09:43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&lt;2&gt; – частичная идентификация клиента</w:t>
            </w:r>
          </w:p>
          <w:p w:rsidR="00802783" w:rsidRPr="00802783" w:rsidRDefault="00802783" w:rsidP="00ED3AC6">
            <w:pPr>
              <w:rPr>
                <w:color w:val="00B0F0"/>
                <w:sz w:val="20"/>
                <w:szCs w:val="20"/>
                <w:rPrChange w:id="44" w:author="Бобовал Ольга Всеволодовна" w:date="2018-08-17T09:43:00Z">
                  <w:rPr>
                    <w:sz w:val="20"/>
                    <w:szCs w:val="20"/>
                  </w:rPr>
                </w:rPrChange>
              </w:rPr>
            </w:pPr>
            <w:ins w:id="45" w:author="Бобовал Ольга Всеволодовна" w:date="2018-08-17T09:43:00Z">
              <w:r w:rsidRPr="00802783">
                <w:rPr>
                  <w:color w:val="00B0F0"/>
                  <w:sz w:val="20"/>
                  <w:szCs w:val="20"/>
                </w:rPr>
                <w:t xml:space="preserve">По умолчанию </w:t>
              </w:r>
              <w:r w:rsidRPr="00802783">
                <w:rPr>
                  <w:color w:val="00B0F0"/>
                  <w:sz w:val="20"/>
                  <w:szCs w:val="20"/>
                  <w:rPrChange w:id="46" w:author="Бобовал Ольга Всеволодовна" w:date="2018-08-17T09:43:00Z">
                    <w:rPr>
                      <w:sz w:val="20"/>
                      <w:szCs w:val="20"/>
                    </w:rPr>
                  </w:rPrChange>
                </w:rPr>
                <w:t>&lt;1&gt;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Код основания применения мер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КодОснМер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Показатель принимает значение:</w:t>
            </w:r>
          </w:p>
          <w:p w:rsidR="00ED3AC6" w:rsidRPr="00075F73" w:rsidRDefault="00ED3AC6" w:rsidP="00ED3AC6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&lt;1&gt; – в случае размещения в сети Интернет на официальном сайте уполномоченного органа информации о включении организации или физического лица в Перечень организаций и физических лиц, в отношении которых имеются сведения об их причастности к экстремистской деятельности или терроризму (далее – Перечень);</w:t>
            </w:r>
          </w:p>
          <w:p w:rsidR="00ED3AC6" w:rsidRDefault="00ED3AC6" w:rsidP="00ED3AC6">
            <w:pPr>
              <w:pStyle w:val="ac"/>
              <w:rPr>
                <w:ins w:id="47" w:author="Бобовал Ольга Всеволодовна" w:date="2018-08-17T09:43:00Z"/>
                <w:rFonts w:ascii="Times New Roman" w:hAnsi="Times New Roman"/>
                <w:sz w:val="20"/>
                <w:szCs w:val="20"/>
              </w:rPr>
            </w:pPr>
            <w:r w:rsidRPr="00075F73">
              <w:rPr>
                <w:rFonts w:ascii="Times New Roman" w:hAnsi="Times New Roman"/>
                <w:sz w:val="20"/>
                <w:szCs w:val="20"/>
              </w:rPr>
              <w:t>&lt;2&gt; – в случае размещения в сети Интернет на официальном сайте уполномоченного органа Решения о применении мер по замораживанию (блокированию) денежных средств или иного имущества, принадлежащих организации или физическому лицу, в отношении которых имеются достаточные основания подозревать их причастность к террористической деятельности (в том числе к финансированию терроризма) (далее – Решение)</w:t>
            </w:r>
          </w:p>
          <w:p w:rsidR="00802783" w:rsidRPr="00802783" w:rsidRDefault="00802783">
            <w:pPr>
              <w:rPr>
                <w:rPrChange w:id="48" w:author="Бобовал Ольга Всеволодовна" w:date="2018-08-17T09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pPrChange w:id="49" w:author="Бобовал Ольга Всеволодовна" w:date="2018-08-17T09:43:00Z">
                <w:pPr>
                  <w:pStyle w:val="ac"/>
                </w:pPr>
              </w:pPrChange>
            </w:pPr>
            <w:ins w:id="50" w:author="Бобовал Ольга Всеволодовна" w:date="2018-08-17T09:43:00Z">
              <w:r w:rsidRPr="00802783">
                <w:rPr>
                  <w:color w:val="00B0F0"/>
                  <w:rPrChange w:id="51" w:author="Бобовал Ольга Всеволодовна" w:date="2018-08-17T09:43:00Z">
                    <w:rPr/>
                  </w:rPrChange>
                </w:rPr>
                <w:t>Не заполняется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11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перечня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ДатаПеречня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pStyle w:val="ConsPlusDocList"/>
              <w:spacing w:line="200" w:lineRule="atLeast"/>
              <w:rPr>
                <w:ins w:id="52" w:author="Бобовал Ольга Всеволодовна" w:date="2018-08-17T09:44:00Z"/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Указывается дата перечня в формате ДД.ММ.ГГГГ</w:t>
            </w:r>
          </w:p>
          <w:p w:rsidR="00802783" w:rsidRPr="00033671" w:rsidRDefault="00802783">
            <w:pPr>
              <w:pPrChange w:id="53" w:author="Бобовал Ольга Всеволодовна" w:date="2018-08-17T09:44:00Z">
                <w:pPr>
                  <w:pStyle w:val="ConsPlusDocList"/>
                  <w:spacing w:line="200" w:lineRule="atLeast"/>
                </w:pPr>
              </w:pPrChange>
            </w:pPr>
            <w:ins w:id="54" w:author="Бобовал Ольга Всеволодовна" w:date="2018-08-17T09:44:00Z">
              <w:r w:rsidRPr="00D57074">
                <w:rPr>
                  <w:color w:val="00B0F0"/>
                </w:rPr>
                <w:t>Не заполняется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12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Номер перечня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НомерПеречня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Т(1-250)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pStyle w:val="ConsPlusDocList"/>
              <w:spacing w:line="200" w:lineRule="atLeast"/>
              <w:rPr>
                <w:ins w:id="55" w:author="Бобовал Ольга Всеволодовна" w:date="2018-08-17T09:44:00Z"/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Указывается номер перечня</w:t>
            </w:r>
          </w:p>
          <w:p w:rsidR="00802783" w:rsidRPr="00033671" w:rsidRDefault="00802783">
            <w:pPr>
              <w:pPrChange w:id="56" w:author="Бобовал Ольга Всеволодовна" w:date="2018-08-17T09:44:00Z">
                <w:pPr>
                  <w:pStyle w:val="ConsPlusDocList"/>
                  <w:spacing w:line="200" w:lineRule="atLeast"/>
                </w:pPr>
              </w:pPrChange>
            </w:pPr>
            <w:ins w:id="57" w:author="Бобовал Ольга Всеволодовна" w:date="2018-08-17T09:44:00Z">
              <w:r w:rsidRPr="00D57074">
                <w:rPr>
                  <w:color w:val="00B0F0"/>
                </w:rPr>
                <w:t>Не заполняется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13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Номер записи в перечне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НомерЗаписиПеречень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Т(1-250)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pStyle w:val="ConsPlusDocList"/>
              <w:spacing w:line="200" w:lineRule="atLeast"/>
              <w:rPr>
                <w:ins w:id="58" w:author="Бобовал Ольга Всеволодовна" w:date="2018-08-17T09:44:00Z"/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Указывается номер записи перечня</w:t>
            </w:r>
          </w:p>
          <w:p w:rsidR="00802783" w:rsidRPr="00033671" w:rsidRDefault="00802783">
            <w:pPr>
              <w:pPrChange w:id="59" w:author="Бобовал Ольга Всеволодовна" w:date="2018-08-17T09:44:00Z">
                <w:pPr>
                  <w:pStyle w:val="ConsPlusDocList"/>
                  <w:spacing w:line="200" w:lineRule="atLeast"/>
                </w:pPr>
              </w:pPrChange>
            </w:pPr>
            <w:ins w:id="60" w:author="Бобовал Ольга Всеволодовна" w:date="2018-08-17T09:44:00Z">
              <w:r w:rsidRPr="00D57074">
                <w:rPr>
                  <w:color w:val="00B0F0"/>
                </w:rPr>
                <w:t>Не заполняется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14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решения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ДатаРешения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pStyle w:val="ConsPlusDocList"/>
              <w:spacing w:line="200" w:lineRule="atLeast"/>
              <w:rPr>
                <w:ins w:id="61" w:author="Бобовал Ольга Всеволодовна" w:date="2018-08-17T09:44:00Z"/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Указывается дата решения в формате ДД.ММ.ГГГГ</w:t>
            </w:r>
          </w:p>
          <w:p w:rsidR="00802783" w:rsidRPr="00033671" w:rsidRDefault="00802783">
            <w:pPr>
              <w:pPrChange w:id="62" w:author="Бобовал Ольга Всеволодовна" w:date="2018-08-17T09:44:00Z">
                <w:pPr>
                  <w:pStyle w:val="ConsPlusDocList"/>
                  <w:spacing w:line="200" w:lineRule="atLeast"/>
                </w:pPr>
              </w:pPrChange>
            </w:pPr>
            <w:ins w:id="63" w:author="Бобовал Ольга Всеволодовна" w:date="2018-08-17T09:44:00Z">
              <w:r w:rsidRPr="00D57074">
                <w:rPr>
                  <w:color w:val="00B0F0"/>
                </w:rPr>
                <w:t>Не заполняется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15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b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Номер решения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НомерРешения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Т(1-250)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pStyle w:val="ConsPlusDocList"/>
              <w:spacing w:line="200" w:lineRule="atLeast"/>
              <w:rPr>
                <w:ins w:id="64" w:author="Бобовал Ольга Всеволодовна" w:date="2018-08-17T09:44:00Z"/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Указывается номер решения</w:t>
            </w:r>
          </w:p>
          <w:p w:rsidR="00802783" w:rsidRPr="00033671" w:rsidRDefault="00802783">
            <w:pPr>
              <w:pPrChange w:id="65" w:author="Бобовал Ольга Всеволодовна" w:date="2018-08-17T09:44:00Z">
                <w:pPr>
                  <w:pStyle w:val="ConsPlusDocList"/>
                  <w:spacing w:line="200" w:lineRule="atLeast"/>
                </w:pPr>
              </w:pPrChange>
            </w:pPr>
            <w:ins w:id="66" w:author="Бобовал Ольга Всеволодовна" w:date="2018-08-17T09:44:00Z">
              <w:r w:rsidRPr="00D57074">
                <w:rPr>
                  <w:color w:val="00B0F0"/>
                </w:rPr>
                <w:t>Не заполняется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16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по результатам проверки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ДатаРезультат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rPr>
                <w:ins w:id="67" w:author="Бобовал Ольга Всеволодовна" w:date="2018-08-17T09:44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дата по результатам проверки</w:t>
            </w:r>
          </w:p>
          <w:p w:rsidR="00802783" w:rsidRPr="00075F73" w:rsidRDefault="00802783" w:rsidP="00ED3AC6">
            <w:pPr>
              <w:rPr>
                <w:sz w:val="20"/>
                <w:szCs w:val="20"/>
              </w:rPr>
            </w:pPr>
            <w:ins w:id="68" w:author="Бобовал Ольга Всеволодовна" w:date="2018-08-17T09:44:00Z">
              <w:r w:rsidRPr="00D57074">
                <w:rPr>
                  <w:color w:val="00B0F0"/>
                </w:rPr>
                <w:t>Не заполняется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начала отношений с клиентом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ДатаНачалоОтн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CE6347" w:rsidRDefault="00ED3AC6" w:rsidP="00ED3AC6">
            <w:pPr>
              <w:rPr>
                <w:ins w:id="69" w:author="Бобовал Ольга Всеволодовна" w:date="2018-08-16T17:33:00Z"/>
                <w:color w:val="00B0F0"/>
                <w:sz w:val="20"/>
                <w:szCs w:val="20"/>
                <w:rPrChange w:id="70" w:author="Бобовал Ольга Всеволодовна" w:date="2018-08-16T17:33:00Z">
                  <w:rPr>
                    <w:ins w:id="71" w:author="Бобовал Ольга Всеволодовна" w:date="2018-08-16T17:33:00Z"/>
                    <w:sz w:val="20"/>
                    <w:szCs w:val="20"/>
                  </w:rPr>
                </w:rPrChange>
              </w:rPr>
            </w:pPr>
            <w:r w:rsidRPr="00075F73">
              <w:rPr>
                <w:sz w:val="20"/>
                <w:szCs w:val="20"/>
              </w:rPr>
              <w:t>Указывается дата начала отношения с клиентом</w:t>
            </w:r>
            <w:ins w:id="72" w:author="Бобовал Ольга Всеволодовна" w:date="2018-08-16T17:33:00Z">
              <w:r w:rsidR="00CE6347">
                <w:rPr>
                  <w:color w:val="00B0F0"/>
                  <w:sz w:val="20"/>
                  <w:szCs w:val="20"/>
                </w:rPr>
                <w:t>=дата заключения первого договора</w:t>
              </w:r>
            </w:ins>
          </w:p>
          <w:p w:rsidR="00CE6347" w:rsidRPr="00CE6347" w:rsidRDefault="00CE6347" w:rsidP="00ED3AC6">
            <w:pPr>
              <w:rPr>
                <w:color w:val="00B0F0"/>
                <w:sz w:val="20"/>
                <w:szCs w:val="20"/>
                <w:rPrChange w:id="73" w:author="Бобовал Ольга Всеволодовна" w:date="2018-08-16T17:33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18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заполнения анкеты клиентом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ДатаЗаполнения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highlight w:val="yellow"/>
              </w:rPr>
            </w:pPr>
            <w:r w:rsidRPr="00075F73">
              <w:rPr>
                <w:sz w:val="20"/>
                <w:szCs w:val="20"/>
              </w:rPr>
              <w:t>Д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CE6347" w:rsidRPr="00D57074" w:rsidRDefault="00ED3AC6" w:rsidP="00CE6347">
            <w:pPr>
              <w:rPr>
                <w:ins w:id="74" w:author="Бобовал Ольга Всеволодовна" w:date="2018-08-16T17:33:00Z"/>
                <w:color w:val="00B0F0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дата заполнения анкеты клиентом</w:t>
            </w:r>
            <w:ins w:id="75" w:author="Бобовал Ольга Всеволодовна" w:date="2018-08-16T17:33:00Z">
              <w:r w:rsidR="00CE6347">
                <w:rPr>
                  <w:color w:val="00B0F0"/>
                  <w:sz w:val="20"/>
                  <w:szCs w:val="20"/>
                </w:rPr>
                <w:t>=дата заключения первого договора</w:t>
              </w:r>
            </w:ins>
          </w:p>
          <w:p w:rsidR="00ED3AC6" w:rsidRPr="00075F73" w:rsidRDefault="00ED3AC6" w:rsidP="00ED3AC6">
            <w:pPr>
              <w:pStyle w:val="ac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19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Иная контактная информация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ad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ИнаяИнф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ad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Т(1-2000)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pStyle w:val="ac"/>
              <w:rPr>
                <w:rFonts w:ascii="Times New Roman" w:hAnsi="Times New Roman"/>
                <w:sz w:val="20"/>
                <w:szCs w:val="20"/>
              </w:rPr>
            </w:pPr>
            <w:r w:rsidRPr="00075F73">
              <w:rPr>
                <w:rFonts w:ascii="Times New Roman" w:hAnsi="Times New Roman"/>
                <w:sz w:val="20"/>
                <w:szCs w:val="20"/>
              </w:rPr>
              <w:t>Указывается иная контактная информация</w:t>
            </w:r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20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bCs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Информация о степени риска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-109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ИнфСтепеньРиск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Т(1-2000)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ins w:id="76" w:author="Бобовал Ольга Всеволодовна" w:date="2018-08-16T17:33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информация о степени риска</w:t>
            </w:r>
          </w:p>
          <w:p w:rsidR="00CE6347" w:rsidRPr="00CE6347" w:rsidRDefault="00CE6347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color w:val="00B0F0"/>
                <w:sz w:val="20"/>
                <w:szCs w:val="20"/>
                <w:highlight w:val="yellow"/>
                <w:rPrChange w:id="77" w:author="Бобовал Ольга Всеволодовна" w:date="2018-08-16T17:33:00Z">
                  <w:rPr>
                    <w:sz w:val="20"/>
                    <w:szCs w:val="20"/>
                    <w:highlight w:val="yellow"/>
                  </w:rPr>
                </w:rPrChange>
              </w:rPr>
            </w:pPr>
            <w:ins w:id="78" w:author="Бобовал Ольга Всеволодовна" w:date="2018-08-16T17:33:00Z">
              <w:r>
                <w:rPr>
                  <w:color w:val="00B0F0"/>
                  <w:sz w:val="20"/>
                  <w:szCs w:val="20"/>
                </w:rPr>
                <w:t>По умолчанию ставится «</w:t>
              </w:r>
            </w:ins>
            <w:ins w:id="79" w:author="Бобовал Ольга Всеволодовна" w:date="2018-08-16T17:36:00Z">
              <w:r w:rsidR="006E7626">
                <w:rPr>
                  <w:color w:val="00B0F0"/>
                  <w:sz w:val="20"/>
                  <w:szCs w:val="20"/>
                </w:rPr>
                <w:t>Нет критериев для присвоения иного уровня риска</w:t>
              </w:r>
            </w:ins>
            <w:ins w:id="80" w:author="Бобовал Ольга Всеволодовна" w:date="2018-08-16T17:33:00Z">
              <w:r>
                <w:rPr>
                  <w:color w:val="00B0F0"/>
                  <w:sz w:val="20"/>
                  <w:szCs w:val="20"/>
                </w:rPr>
                <w:t>»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21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Информация о действительности паспорта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ПаспортВалид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ad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Показатель принимает значение:</w:t>
            </w:r>
          </w:p>
          <w:p w:rsidR="00ED3AC6" w:rsidRPr="00075F73" w:rsidRDefault="00ED3AC6" w:rsidP="00ED3AC6">
            <w:pPr>
              <w:pStyle w:val="ConsPlusDocList"/>
              <w:spacing w:line="200" w:lineRule="atLeast"/>
              <w:rPr>
                <w:rFonts w:ascii="Times New Roman" w:hAnsi="Times New Roman" w:cs="Times New Roman"/>
              </w:rPr>
            </w:pPr>
            <w:r w:rsidRPr="00075F73">
              <w:rPr>
                <w:rFonts w:ascii="Times New Roman" w:hAnsi="Times New Roman" w:cs="Times New Roman"/>
              </w:rPr>
              <w:t>&lt;0&gt; – паспорт не действителен;</w:t>
            </w:r>
          </w:p>
          <w:p w:rsidR="00ED3AC6" w:rsidRDefault="00ED3AC6" w:rsidP="00ED3AC6">
            <w:pPr>
              <w:rPr>
                <w:ins w:id="81" w:author="Бобовал Ольга Всеволодовна" w:date="2018-08-17T09:44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&lt;1&gt; – паспорт действителен</w:t>
            </w:r>
          </w:p>
          <w:p w:rsidR="00802783" w:rsidRPr="00075F73" w:rsidRDefault="00802783" w:rsidP="00ED3AC6">
            <w:pPr>
              <w:rPr>
                <w:sz w:val="20"/>
                <w:szCs w:val="20"/>
                <w:highlight w:val="yellow"/>
              </w:rPr>
            </w:pPr>
            <w:ins w:id="82" w:author="Бобовал Ольга Всеволодовна" w:date="2018-08-17T09:44:00Z">
              <w:r w:rsidRPr="00802783">
                <w:rPr>
                  <w:color w:val="00B0F0"/>
                  <w:sz w:val="20"/>
                  <w:szCs w:val="20"/>
                  <w:rPrChange w:id="83" w:author="Бобовал Ольга Всеволодовна" w:date="2018-08-17T09:44:00Z">
                    <w:rPr>
                      <w:sz w:val="20"/>
                      <w:szCs w:val="20"/>
                    </w:rPr>
                  </w:rPrChange>
                </w:rPr>
                <w:t>По умолчанию &lt;1&gt;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pStyle w:val="207secondline"/>
              <w:pBdr>
                <w:bottom w:val="none" w:sz="0" w:space="0" w:color="auto"/>
                <w:between w:val="none" w:sz="0" w:space="0" w:color="auto"/>
              </w:pBdr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22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trike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Информация о цели установления отношений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ИнфЦельОтношения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Т(1-2000)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rPr>
                <w:ins w:id="84" w:author="Бобовал Ольга Всеволодовна" w:date="2018-08-16T17:34:00Z"/>
                <w:color w:val="00B0F0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информация о цели установления отношений</w:t>
            </w:r>
            <w:ins w:id="85" w:author="Бобовал Ольга Всеволодовна" w:date="2018-08-16T17:34:00Z">
              <w:r w:rsidR="00CE6347">
                <w:rPr>
                  <w:color w:val="00B0F0"/>
                  <w:sz w:val="20"/>
                  <w:szCs w:val="20"/>
                </w:rPr>
                <w:t xml:space="preserve"> </w:t>
              </w:r>
            </w:ins>
          </w:p>
          <w:p w:rsidR="00CE6347" w:rsidRPr="00CE6347" w:rsidRDefault="00CE6347" w:rsidP="00ED3AC6">
            <w:pPr>
              <w:rPr>
                <w:color w:val="00B0F0"/>
                <w:sz w:val="20"/>
                <w:szCs w:val="20"/>
                <w:rPrChange w:id="86" w:author="Бобовал Ольга Всеволодовна" w:date="2018-08-16T17:34:00Z">
                  <w:rPr>
                    <w:sz w:val="20"/>
                    <w:szCs w:val="20"/>
                  </w:rPr>
                </w:rPrChange>
              </w:rPr>
            </w:pPr>
            <w:ins w:id="87" w:author="Бобовал Ольга Всеволодовна" w:date="2018-08-16T17:34:00Z">
              <w:r>
                <w:rPr>
                  <w:color w:val="00B0F0"/>
                  <w:sz w:val="20"/>
                  <w:szCs w:val="20"/>
                </w:rPr>
                <w:t>По умолчанию «Страхование жизни»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pStyle w:val="207secondline"/>
              <w:pBdr>
                <w:bottom w:val="none" w:sz="0" w:space="0" w:color="auto"/>
                <w:between w:val="none" w:sz="0" w:space="0" w:color="auto"/>
              </w:pBdr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23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trike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 предполагаемом характере деловых отношений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ИнфХарактерОтношения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Т(1-2000)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rPr>
                <w:ins w:id="88" w:author="Бобовал Ольга Всеволодовна" w:date="2018-08-16T17:34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Указываются сведения о предполагаемом характере деловых отношений</w:t>
            </w:r>
          </w:p>
          <w:p w:rsidR="00CE6347" w:rsidRPr="00075F73" w:rsidRDefault="00CE6347" w:rsidP="00033671">
            <w:pPr>
              <w:rPr>
                <w:sz w:val="20"/>
                <w:szCs w:val="20"/>
              </w:rPr>
            </w:pPr>
            <w:ins w:id="89" w:author="Бобовал Ольга Всеволодовна" w:date="2018-08-16T17:34:00Z">
              <w:r>
                <w:rPr>
                  <w:color w:val="00B0F0"/>
                  <w:sz w:val="20"/>
                  <w:szCs w:val="20"/>
                </w:rPr>
                <w:t>По умолчанию «</w:t>
              </w:r>
            </w:ins>
            <w:ins w:id="90" w:author="Бобовал Ольга Всеволодовна" w:date="2018-08-17T10:59:00Z">
              <w:r w:rsidR="00033671">
                <w:rPr>
                  <w:color w:val="00B0F0"/>
                  <w:sz w:val="20"/>
                  <w:szCs w:val="20"/>
                </w:rPr>
                <w:t>Долгосрочные</w:t>
              </w:r>
            </w:ins>
            <w:ins w:id="91" w:author="Бобовал Ольга Всеволодовна" w:date="2018-08-16T17:34:00Z">
              <w:r>
                <w:rPr>
                  <w:color w:val="00B0F0"/>
                  <w:sz w:val="20"/>
                  <w:szCs w:val="20"/>
                </w:rPr>
                <w:t>»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pStyle w:val="207secondline"/>
              <w:pBdr>
                <w:bottom w:val="none" w:sz="0" w:space="0" w:color="auto"/>
                <w:between w:val="none" w:sz="0" w:space="0" w:color="auto"/>
              </w:pBdr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24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trike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 целях финансово-хозяйственной деятельности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ИнфЦельФХД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Т(1-2000)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rPr>
                <w:ins w:id="92" w:author="Бобовал Ольга Всеволодовна" w:date="2018-08-16T17:34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Указываются сведения о целях финансово-хозяйственной деятельности</w:t>
            </w:r>
          </w:p>
          <w:p w:rsidR="00CE6347" w:rsidRPr="00075F73" w:rsidRDefault="00CE6347" w:rsidP="00ED3AC6">
            <w:pPr>
              <w:rPr>
                <w:sz w:val="20"/>
                <w:szCs w:val="20"/>
              </w:rPr>
            </w:pPr>
            <w:ins w:id="93" w:author="Бобовал Ольга Всеволодовна" w:date="2018-08-16T17:34:00Z">
              <w:r>
                <w:rPr>
                  <w:color w:val="00B0F0"/>
                  <w:sz w:val="20"/>
                  <w:szCs w:val="20"/>
                </w:rPr>
                <w:t>По умолчанию «Страхование жизни»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pStyle w:val="207secondline"/>
              <w:pBdr>
                <w:bottom w:val="none" w:sz="0" w:space="0" w:color="auto"/>
                <w:between w:val="none" w:sz="0" w:space="0" w:color="auto"/>
              </w:pBdr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25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trike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 деловой репутации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ИнфРепутация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Т(1-2000)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rPr>
                <w:ins w:id="94" w:author="Бобовал Ольга Всеволодовна" w:date="2018-08-16T17:34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Указываются сведения о деловой репутации</w:t>
            </w:r>
          </w:p>
          <w:p w:rsidR="00CE6347" w:rsidRPr="00075F73" w:rsidRDefault="00CE6347" w:rsidP="00ED3AC6">
            <w:pPr>
              <w:rPr>
                <w:sz w:val="20"/>
                <w:szCs w:val="20"/>
              </w:rPr>
            </w:pPr>
            <w:ins w:id="95" w:author="Бобовал Ольга Всеволодовна" w:date="2018-08-16T17:35:00Z">
              <w:r w:rsidRPr="00CE6347">
                <w:rPr>
                  <w:color w:val="00B0F0"/>
                  <w:sz w:val="20"/>
                  <w:szCs w:val="20"/>
                  <w:rPrChange w:id="96" w:author="Бобовал Ольга Всеволодовна" w:date="2018-08-16T17:35:00Z">
                    <w:rPr>
                      <w:sz w:val="20"/>
                      <w:szCs w:val="20"/>
                    </w:rPr>
                  </w:rPrChange>
                </w:rPr>
                <w:t>По умолчанию «Устойчивая»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pStyle w:val="207secondline"/>
              <w:pBdr>
                <w:bottom w:val="none" w:sz="0" w:space="0" w:color="auto"/>
                <w:between w:val="none" w:sz="0" w:space="0" w:color="auto"/>
              </w:pBdr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26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 финансовом положении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ИнфФинансы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Т(1-2000)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rPr>
                <w:ins w:id="97" w:author="Бобовал Ольга Всеволодовна" w:date="2018-08-16T17:35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Указываются сведения о финансовом положении</w:t>
            </w:r>
          </w:p>
          <w:p w:rsidR="00CE6347" w:rsidRPr="00075F73" w:rsidRDefault="00CE6347">
            <w:pPr>
              <w:rPr>
                <w:sz w:val="20"/>
                <w:szCs w:val="20"/>
              </w:rPr>
            </w:pPr>
            <w:ins w:id="98" w:author="Бобовал Ольга Всеволодовна" w:date="2018-08-16T17:35:00Z">
              <w:r>
                <w:rPr>
                  <w:color w:val="00B0F0"/>
                  <w:sz w:val="20"/>
                  <w:szCs w:val="20"/>
                </w:rPr>
                <w:t>По умолчанию «Устойчивое»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pStyle w:val="207secondline"/>
              <w:pBdr>
                <w:bottom w:val="none" w:sz="0" w:space="0" w:color="auto"/>
                <w:between w:val="none" w:sz="0" w:space="0" w:color="auto"/>
              </w:pBdr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27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об источниках происхождения денежных средств и (или) иного имущества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ИнфПроисхождениеДеньги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Т(1-2000)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rPr>
                <w:ins w:id="99" w:author="Бобовал Ольга Всеволодовна" w:date="2018-08-16T17:35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Указываются сведения об источниках происхождения денежных средств и (или) иного имущества</w:t>
            </w:r>
          </w:p>
          <w:p w:rsidR="00CE6347" w:rsidRPr="00075F73" w:rsidRDefault="00CE6347" w:rsidP="00ED3AC6">
            <w:pPr>
              <w:rPr>
                <w:sz w:val="20"/>
                <w:szCs w:val="20"/>
              </w:rPr>
            </w:pPr>
            <w:ins w:id="100" w:author="Бобовал Ольга Всеволодовна" w:date="2018-08-16T17:35:00Z">
              <w:r w:rsidRPr="006E7626">
                <w:rPr>
                  <w:color w:val="00B0F0"/>
                  <w:sz w:val="20"/>
                  <w:szCs w:val="20"/>
                  <w:rPrChange w:id="101" w:author="Бобовал Ольга Всеволодовна" w:date="2018-08-16T17:35:00Z">
                    <w:rPr>
                      <w:sz w:val="20"/>
                      <w:szCs w:val="20"/>
                    </w:rPr>
                  </w:rPrChange>
                </w:rPr>
                <w:t>По умолчанию «Личные накопления»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pStyle w:val="207secondline"/>
              <w:pBdr>
                <w:bottom w:val="none" w:sz="0" w:space="0" w:color="auto"/>
                <w:between w:val="none" w:sz="0" w:space="0" w:color="auto"/>
              </w:pBdr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28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Фамилия, имя, отчество сотрудника, ответственного за работу с клиентом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ФИОСотрудника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ФИО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фамилия, имя, отчество сотрудника, ответственного за работу с клиентом.</w:t>
            </w:r>
          </w:p>
          <w:p w:rsidR="00ED3AC6" w:rsidRDefault="00ED3AC6" w:rsidP="00ED3AC6">
            <w:pPr>
              <w:rPr>
                <w:ins w:id="102" w:author="Бобовал Ольга Всеволодовна" w:date="2018-08-21T12:25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Состав показателя «</w:t>
            </w:r>
            <w:r w:rsidRPr="00075F73">
              <w:rPr>
                <w:bCs/>
                <w:sz w:val="20"/>
                <w:szCs w:val="20"/>
              </w:rPr>
              <w:t>ФИОСотрудника</w:t>
            </w:r>
            <w:r w:rsidRPr="00075F73"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>отображает</w:t>
            </w:r>
            <w:r w:rsidRPr="00075F73">
              <w:rPr>
                <w:sz w:val="20"/>
                <w:szCs w:val="20"/>
              </w:rPr>
              <w:t xml:space="preserve"> </w:t>
            </w:r>
            <w:r w:rsidRPr="00075F73">
              <w:rPr>
                <w:sz w:val="20"/>
                <w:szCs w:val="20"/>
              </w:rPr>
              <w:fldChar w:fldCharType="begin"/>
            </w:r>
            <w:r w:rsidRPr="00075F73">
              <w:rPr>
                <w:sz w:val="20"/>
                <w:szCs w:val="20"/>
              </w:rPr>
              <w:instrText xml:space="preserve"> REF _Ref421721880 \h  \* MERGEFORMAT </w:instrText>
            </w:r>
            <w:r w:rsidRPr="00075F73">
              <w:rPr>
                <w:sz w:val="20"/>
                <w:szCs w:val="20"/>
              </w:rPr>
            </w:r>
            <w:r w:rsidRPr="00075F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_Ref464816144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Т</w:t>
            </w:r>
            <w:r w:rsidRPr="00075F73">
              <w:rPr>
                <w:sz w:val="20"/>
                <w:szCs w:val="20"/>
              </w:rPr>
              <w:t>аблиц</w:t>
            </w:r>
            <w:r>
              <w:rPr>
                <w:sz w:val="20"/>
                <w:szCs w:val="20"/>
              </w:rPr>
              <w:t>а</w:t>
            </w:r>
            <w:r w:rsidRPr="00075F73">
              <w:rPr>
                <w:sz w:val="20"/>
                <w:szCs w:val="20"/>
              </w:rPr>
              <w:t xml:space="preserve"> 14</w:t>
            </w:r>
            <w:r>
              <w:rPr>
                <w:sz w:val="20"/>
                <w:szCs w:val="20"/>
              </w:rPr>
              <w:fldChar w:fldCharType="end"/>
            </w:r>
            <w:r w:rsidRPr="00075F73">
              <w:rPr>
                <w:sz w:val="20"/>
                <w:szCs w:val="20"/>
              </w:rPr>
              <w:fldChar w:fldCharType="end"/>
            </w:r>
          </w:p>
          <w:p w:rsidR="002C1F22" w:rsidRPr="00075F73" w:rsidRDefault="002C1F22" w:rsidP="00ED3AC6">
            <w:pPr>
              <w:rPr>
                <w:sz w:val="20"/>
                <w:szCs w:val="20"/>
              </w:rPr>
            </w:pPr>
            <w:ins w:id="103" w:author="Бобовал Ольга Всеволодовна" w:date="2018-08-21T12:25:00Z">
              <w:r>
                <w:rPr>
                  <w:sz w:val="20"/>
                  <w:szCs w:val="20"/>
                </w:rPr>
                <w:t>По умолчанию «</w:t>
              </w:r>
            </w:ins>
            <w:ins w:id="104" w:author="Бобовал Ольга Всеволодовна" w:date="2018-08-21T12:26:00Z">
              <w:r>
                <w:rPr>
                  <w:sz w:val="20"/>
                  <w:szCs w:val="20"/>
                </w:rPr>
                <w:t>Королев Сергей Геннадьевич</w:t>
              </w:r>
            </w:ins>
            <w:bookmarkStart w:id="105" w:name="_GoBack"/>
            <w:bookmarkEnd w:id="105"/>
            <w:ins w:id="106" w:author="Бобовал Ольга Всеволодовна" w:date="2018-08-21T12:25:00Z">
              <w:r>
                <w:rPr>
                  <w:sz w:val="20"/>
                  <w:szCs w:val="20"/>
                </w:rPr>
                <w:t>»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pStyle w:val="207secondline"/>
              <w:pBdr>
                <w:bottom w:val="none" w:sz="0" w:space="0" w:color="auto"/>
                <w:between w:val="none" w:sz="0" w:space="0" w:color="auto"/>
              </w:pBdr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lastRenderedPageBreak/>
              <w:t>29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Должность сотрудника, ответственного за работу с клиентом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ДолжностьСотрудника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Т(1-250)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Default="00ED3AC6" w:rsidP="00ED3AC6">
            <w:pPr>
              <w:rPr>
                <w:ins w:id="107" w:author="Бобовал Ольга Всеволодовна" w:date="2018-08-21T12:17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должность сотрудника, ответственного за работу с клиентом</w:t>
            </w:r>
          </w:p>
          <w:p w:rsidR="00C66B08" w:rsidRPr="00075F73" w:rsidRDefault="00C66B08" w:rsidP="00C66B08">
            <w:pPr>
              <w:rPr>
                <w:sz w:val="20"/>
                <w:szCs w:val="20"/>
              </w:rPr>
            </w:pPr>
            <w:ins w:id="108" w:author="Бобовал Ольга Всеволодовна" w:date="2018-08-21T12:17:00Z">
              <w:r>
                <w:rPr>
                  <w:sz w:val="20"/>
                  <w:szCs w:val="20"/>
                </w:rPr>
                <w:t>По умолчанию «Главный специалист УОП»</w:t>
              </w:r>
            </w:ins>
          </w:p>
        </w:tc>
      </w:tr>
      <w:tr w:rsidR="00ED3AC6" w:rsidRPr="00A40D32" w:rsidTr="00075F73">
        <w:trPr>
          <w:cantSplit/>
          <w:trHeight w:val="170"/>
        </w:trPr>
        <w:tc>
          <w:tcPr>
            <w:tcW w:w="503" w:type="dxa"/>
          </w:tcPr>
          <w:p w:rsidR="00ED3AC6" w:rsidRPr="00075F73" w:rsidRDefault="00ED3AC6" w:rsidP="00ED3AC6">
            <w:pPr>
              <w:pStyle w:val="207secondline"/>
              <w:pBdr>
                <w:bottom w:val="none" w:sz="0" w:space="0" w:color="auto"/>
                <w:between w:val="none" w:sz="0" w:space="0" w:color="auto"/>
              </w:pBdr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30</w:t>
            </w:r>
          </w:p>
        </w:tc>
        <w:tc>
          <w:tcPr>
            <w:tcW w:w="3398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Степень риска</w:t>
            </w:r>
          </w:p>
        </w:tc>
        <w:tc>
          <w:tcPr>
            <w:tcW w:w="2722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СтепеньРиска</w:t>
            </w:r>
          </w:p>
        </w:tc>
        <w:tc>
          <w:tcPr>
            <w:tcW w:w="1296" w:type="dxa"/>
            <w:shd w:val="clear" w:color="auto" w:fill="auto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К(1)</w:t>
            </w:r>
          </w:p>
        </w:tc>
        <w:tc>
          <w:tcPr>
            <w:tcW w:w="1780" w:type="dxa"/>
          </w:tcPr>
          <w:p w:rsidR="00ED3AC6" w:rsidRPr="00075F73" w:rsidRDefault="00ED3AC6" w:rsidP="00ED3AC6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Н</w:t>
            </w:r>
          </w:p>
        </w:tc>
        <w:tc>
          <w:tcPr>
            <w:tcW w:w="1970" w:type="dxa"/>
          </w:tcPr>
          <w:p w:rsidR="00ED3AC6" w:rsidRPr="00075F73" w:rsidRDefault="00ED3AC6" w:rsidP="00ED3AC6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4257" w:type="dxa"/>
            <w:shd w:val="clear" w:color="auto" w:fill="auto"/>
          </w:tcPr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степень риска. Показатель принимает значения:</w:t>
            </w:r>
          </w:p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&lt;1&gt; - стандартная;</w:t>
            </w:r>
          </w:p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&lt;2&gt; - высокая;</w:t>
            </w:r>
          </w:p>
          <w:p w:rsidR="00ED3AC6" w:rsidRPr="00075F73" w:rsidRDefault="00ED3AC6" w:rsidP="00ED3AC6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&lt;3&gt; - критичная;</w:t>
            </w:r>
          </w:p>
          <w:p w:rsidR="00ED3AC6" w:rsidRDefault="00ED3AC6" w:rsidP="00ED3AC6">
            <w:pPr>
              <w:rPr>
                <w:ins w:id="109" w:author="Бобовал Ольга Всеволодовна" w:date="2018-08-16T17:36:00Z"/>
                <w:sz w:val="20"/>
                <w:szCs w:val="20"/>
              </w:rPr>
            </w:pPr>
            <w:r w:rsidRPr="00802783">
              <w:rPr>
                <w:sz w:val="20"/>
                <w:szCs w:val="20"/>
                <w:rPrChange w:id="110" w:author="Бобовал Ольга Всеволодовна" w:date="2018-08-17T09:42:00Z">
                  <w:rPr>
                    <w:sz w:val="20"/>
                    <w:szCs w:val="20"/>
                    <w:lang w:val="en-US"/>
                  </w:rPr>
                </w:rPrChange>
              </w:rPr>
              <w:t>&lt;4&gt;</w:t>
            </w:r>
            <w:r w:rsidRPr="00075F73">
              <w:rPr>
                <w:sz w:val="20"/>
                <w:szCs w:val="20"/>
              </w:rPr>
              <w:t xml:space="preserve"> - иная</w:t>
            </w:r>
          </w:p>
          <w:p w:rsidR="006E7626" w:rsidRPr="00075F73" w:rsidRDefault="006E7626" w:rsidP="00ED3AC6">
            <w:pPr>
              <w:rPr>
                <w:sz w:val="20"/>
                <w:szCs w:val="20"/>
              </w:rPr>
            </w:pPr>
            <w:ins w:id="111" w:author="Бобовал Ольга Всеволодовна" w:date="2018-08-16T17:36:00Z">
              <w:r w:rsidRPr="006E7626">
                <w:rPr>
                  <w:color w:val="00B0F0"/>
                  <w:sz w:val="20"/>
                  <w:szCs w:val="20"/>
                  <w:rPrChange w:id="112" w:author="Бобовал Ольга Всеволодовна" w:date="2018-08-16T17:36:00Z">
                    <w:rPr>
                      <w:sz w:val="20"/>
                      <w:szCs w:val="20"/>
                    </w:rPr>
                  </w:rPrChange>
                </w:rPr>
                <w:t>По умолчанию &lt;1&gt;</w:t>
              </w:r>
            </w:ins>
          </w:p>
        </w:tc>
      </w:tr>
    </w:tbl>
    <w:p w:rsidR="00A40D32" w:rsidRPr="00CE446A" w:rsidRDefault="00A40D32" w:rsidP="005D749A">
      <w:pPr>
        <w:spacing w:after="80"/>
        <w:ind w:firstLine="425"/>
        <w:jc w:val="center"/>
        <w:outlineLvl w:val="0"/>
      </w:pPr>
    </w:p>
    <w:p w:rsidR="002C1F22" w:rsidRPr="00CE446A" w:rsidRDefault="002C1F22" w:rsidP="002C1F22">
      <w:pPr>
        <w:spacing w:after="80"/>
        <w:ind w:firstLine="425"/>
        <w:jc w:val="center"/>
        <w:outlineLvl w:val="0"/>
        <w:rPr>
          <w:ins w:id="113" w:author="Бобовал Ольга Всеволодовна" w:date="2018-08-21T12:19:00Z"/>
        </w:rPr>
      </w:pPr>
      <w:bookmarkStart w:id="114" w:name="_Ref421721805"/>
      <w:bookmarkStart w:id="115" w:name="_Ref464815033"/>
    </w:p>
    <w:p w:rsidR="002C1F22" w:rsidRPr="00A26DBF" w:rsidRDefault="002C1F22" w:rsidP="002C1F22">
      <w:pPr>
        <w:pStyle w:val="af0"/>
        <w:keepNext/>
        <w:jc w:val="right"/>
        <w:rPr>
          <w:ins w:id="116" w:author="Бобовал Ольга Всеволодовна" w:date="2018-08-21T12:19:00Z"/>
        </w:rPr>
      </w:pPr>
      <w:ins w:id="117" w:author="Бобовал Ольга Всеволодовна" w:date="2018-08-21T12:19:00Z">
        <w:r w:rsidRPr="00A26DBF">
          <w:t xml:space="preserve">Таблица </w:t>
        </w:r>
        <w:r>
          <w:fldChar w:fldCharType="begin"/>
        </w:r>
        <w:r>
          <w:instrText xml:space="preserve"> SEQ Таблица \* ARABIC </w:instrText>
        </w:r>
        <w:r>
          <w:fldChar w:fldCharType="separate"/>
        </w:r>
        <w:r w:rsidRPr="00075F73">
          <w:t>4</w:t>
        </w:r>
        <w:r>
          <w:fldChar w:fldCharType="end"/>
        </w:r>
      </w:ins>
    </w:p>
    <w:p w:rsidR="002C1F22" w:rsidRPr="00CE446A" w:rsidRDefault="002C1F22" w:rsidP="002C1F22">
      <w:pPr>
        <w:jc w:val="center"/>
        <w:rPr>
          <w:ins w:id="118" w:author="Бобовал Ольга Всеволодовна" w:date="2018-08-21T12:19:00Z"/>
          <w:b/>
          <w:sz w:val="26"/>
          <w:szCs w:val="26"/>
        </w:rPr>
      </w:pPr>
      <w:ins w:id="119" w:author="Бобовал Ольга Всеволодовна" w:date="2018-08-21T12:19:00Z">
        <w:r w:rsidRPr="00CE446A">
          <w:rPr>
            <w:b/>
            <w:sz w:val="26"/>
            <w:szCs w:val="26"/>
          </w:rPr>
          <w:t>Тип данных «Сведения о лице» (СведОрг)</w:t>
        </w:r>
      </w:ins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3063"/>
        <w:gridCol w:w="2643"/>
        <w:gridCol w:w="1944"/>
        <w:gridCol w:w="2199"/>
        <w:gridCol w:w="2389"/>
        <w:gridCol w:w="3185"/>
      </w:tblGrid>
      <w:tr w:rsidR="002C1F22" w:rsidRPr="00A40D32" w:rsidTr="0096052F">
        <w:trPr>
          <w:cantSplit/>
          <w:trHeight w:val="170"/>
          <w:tblHeader/>
          <w:ins w:id="120" w:author="Бобовал Ольга Всеволодовна" w:date="2018-08-21T12:19:00Z"/>
        </w:trPr>
        <w:tc>
          <w:tcPr>
            <w:tcW w:w="0" w:type="auto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121" w:author="Бобовал Ольга Всеволодовна" w:date="2018-08-21T12:19:00Z"/>
                <w:b/>
                <w:bCs/>
                <w:sz w:val="20"/>
                <w:szCs w:val="20"/>
              </w:rPr>
            </w:pPr>
            <w:ins w:id="122" w:author="Бобовал Ольга Всеволодовна" w:date="2018-08-21T12:19:00Z">
              <w:r w:rsidRPr="00075F73">
                <w:rPr>
                  <w:b/>
                  <w:bCs/>
                  <w:sz w:val="20"/>
                  <w:szCs w:val="20"/>
                </w:rPr>
                <w:t>№</w:t>
              </w:r>
            </w:ins>
          </w:p>
          <w:p w:rsidR="002C1F22" w:rsidRPr="00075F73" w:rsidRDefault="002C1F22" w:rsidP="0096052F">
            <w:pPr>
              <w:jc w:val="center"/>
              <w:rPr>
                <w:ins w:id="123" w:author="Бобовал Ольга Всеволодовна" w:date="2018-08-21T12:19:00Z"/>
                <w:b/>
                <w:bCs/>
                <w:sz w:val="20"/>
                <w:szCs w:val="20"/>
              </w:rPr>
            </w:pPr>
            <w:ins w:id="124" w:author="Бобовал Ольга Всеволодовна" w:date="2018-08-21T12:19:00Z">
              <w:r w:rsidRPr="00075F73">
                <w:rPr>
                  <w:b/>
                  <w:bCs/>
                  <w:sz w:val="20"/>
                  <w:szCs w:val="20"/>
                </w:rPr>
                <w:t>п/п</w:t>
              </w:r>
            </w:ins>
          </w:p>
        </w:tc>
        <w:tc>
          <w:tcPr>
            <w:tcW w:w="0" w:type="auto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125" w:author="Бобовал Ольга Всеволодовна" w:date="2018-08-21T12:19:00Z"/>
                <w:b/>
                <w:bCs/>
                <w:sz w:val="20"/>
                <w:szCs w:val="20"/>
              </w:rPr>
            </w:pPr>
            <w:ins w:id="126" w:author="Бобовал Ольга Всеволодовна" w:date="2018-08-21T12:19:00Z">
              <w:r w:rsidRPr="00075F73">
                <w:rPr>
                  <w:b/>
                  <w:bCs/>
                  <w:sz w:val="20"/>
                  <w:szCs w:val="20"/>
                </w:rPr>
                <w:t>Наименование показателя</w:t>
              </w:r>
            </w:ins>
          </w:p>
        </w:tc>
        <w:tc>
          <w:tcPr>
            <w:tcW w:w="0" w:type="auto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127" w:author="Бобовал Ольга Всеволодовна" w:date="2018-08-21T12:19:00Z"/>
                <w:b/>
                <w:bCs/>
                <w:sz w:val="20"/>
                <w:szCs w:val="20"/>
              </w:rPr>
            </w:pPr>
            <w:ins w:id="128" w:author="Бобовал Ольга Всеволодовна" w:date="2018-08-21T12:19:00Z">
              <w:r w:rsidRPr="00075F73">
                <w:rPr>
                  <w:b/>
                  <w:bCs/>
                  <w:sz w:val="20"/>
                  <w:szCs w:val="20"/>
                </w:rPr>
                <w:t>Сокращенное наименование показателя (тег)</w:t>
              </w:r>
            </w:ins>
          </w:p>
        </w:tc>
        <w:tc>
          <w:tcPr>
            <w:tcW w:w="0" w:type="auto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129" w:author="Бобовал Ольга Всеволодовна" w:date="2018-08-21T12:19:00Z"/>
                <w:b/>
                <w:bCs/>
                <w:sz w:val="20"/>
                <w:szCs w:val="20"/>
              </w:rPr>
            </w:pPr>
            <w:ins w:id="130" w:author="Бобовал Ольга Всеволодовна" w:date="2018-08-21T12:19:00Z">
              <w:r w:rsidRPr="00075F73">
                <w:rPr>
                  <w:b/>
                  <w:bCs/>
                  <w:sz w:val="20"/>
                  <w:szCs w:val="20"/>
                </w:rPr>
                <w:t>Формат показателя</w:t>
              </w:r>
            </w:ins>
          </w:p>
        </w:tc>
        <w:tc>
          <w:tcPr>
            <w:tcW w:w="0" w:type="auto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131" w:author="Бобовал Ольга Всеволодовна" w:date="2018-08-21T12:19:00Z"/>
                <w:b/>
                <w:bCs/>
                <w:sz w:val="20"/>
                <w:szCs w:val="20"/>
              </w:rPr>
            </w:pPr>
            <w:ins w:id="132" w:author="Бобовал Ольга Всеволодовна" w:date="2018-08-21T12:19:00Z">
              <w:r w:rsidRPr="00075F73">
                <w:rPr>
                  <w:b/>
                  <w:bCs/>
                  <w:sz w:val="20"/>
                  <w:szCs w:val="20"/>
                </w:rPr>
                <w:t>Признак обязательности показателя</w:t>
              </w:r>
            </w:ins>
          </w:p>
        </w:tc>
        <w:tc>
          <w:tcPr>
            <w:tcW w:w="0" w:type="auto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133" w:author="Бобовал Ольга Всеволодовна" w:date="2018-08-21T12:19:00Z"/>
                <w:b/>
                <w:bCs/>
                <w:sz w:val="20"/>
                <w:szCs w:val="20"/>
              </w:rPr>
            </w:pPr>
            <w:ins w:id="134" w:author="Бобовал Ольга Всеволодовна" w:date="2018-08-21T12:19:00Z">
              <w:r w:rsidRPr="00075F73">
                <w:rPr>
                  <w:b/>
                  <w:bCs/>
                  <w:sz w:val="20"/>
                  <w:szCs w:val="20"/>
                </w:rPr>
                <w:t>Признак множественности показателя</w:t>
              </w:r>
            </w:ins>
          </w:p>
        </w:tc>
        <w:tc>
          <w:tcPr>
            <w:tcW w:w="0" w:type="auto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135" w:author="Бобовал Ольга Всеволодовна" w:date="2018-08-21T12:19:00Z"/>
                <w:b/>
                <w:bCs/>
                <w:sz w:val="20"/>
                <w:szCs w:val="20"/>
              </w:rPr>
            </w:pPr>
            <w:ins w:id="136" w:author="Бобовал Ольга Всеволодовна" w:date="2018-08-21T12:19:00Z">
              <w:r w:rsidRPr="00075F73">
                <w:rPr>
                  <w:b/>
                  <w:bCs/>
                  <w:sz w:val="20"/>
                  <w:szCs w:val="20"/>
                </w:rPr>
                <w:t>Структура показателя и дополнительная информация</w:t>
              </w:r>
            </w:ins>
          </w:p>
        </w:tc>
      </w:tr>
      <w:tr w:rsidR="002C1F22" w:rsidRPr="00A40D32" w:rsidTr="0096052F">
        <w:trPr>
          <w:cantSplit/>
          <w:trHeight w:val="170"/>
          <w:ins w:id="137" w:author="Бобовал Ольга Всеволодовна" w:date="2018-08-21T12:19:00Z"/>
        </w:trPr>
        <w:tc>
          <w:tcPr>
            <w:tcW w:w="0" w:type="auto"/>
            <w:gridSpan w:val="7"/>
          </w:tcPr>
          <w:p w:rsidR="002C1F22" w:rsidRPr="00075F73" w:rsidRDefault="002C1F22" w:rsidP="0096052F">
            <w:pPr>
              <w:rPr>
                <w:ins w:id="138" w:author="Бобовал Ольга Всеволодовна" w:date="2018-08-21T12:19:00Z"/>
                <w:sz w:val="20"/>
                <w:szCs w:val="20"/>
              </w:rPr>
            </w:pPr>
            <w:ins w:id="139" w:author="Бобовал Ольга Всеволодовна" w:date="2018-08-21T12:19:00Z">
              <w:r w:rsidRPr="00075F73">
                <w:rPr>
                  <w:sz w:val="20"/>
                  <w:szCs w:val="20"/>
                </w:rPr>
                <w:t xml:space="preserve">Если показатель «ТипКлиента» принимает значение &lt;1&gt;, то состав показателя «СведОрг» соответствует описанию показателя «СведенияЮЛ» </w:t>
              </w:r>
              <w:r>
                <w:rPr>
                  <w:sz w:val="20"/>
                  <w:szCs w:val="20"/>
                </w:rPr>
                <w:t>отображает</w:t>
              </w:r>
              <w:r w:rsidRPr="00075F73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REF _Ref464816202 \h  \* MERGEFORMAT </w:instrText>
              </w:r>
              <w:r>
                <w:rPr>
                  <w:sz w:val="20"/>
                  <w:szCs w:val="20"/>
                </w:rPr>
              </w:r>
              <w:r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Т</w:t>
              </w:r>
              <w:r w:rsidRPr="00075F73">
                <w:rPr>
                  <w:sz w:val="20"/>
                  <w:szCs w:val="20"/>
                </w:rPr>
                <w:t>аблиц</w:t>
              </w:r>
              <w:r>
                <w:rPr>
                  <w:sz w:val="20"/>
                  <w:szCs w:val="20"/>
                </w:rPr>
                <w:t>а</w:t>
              </w:r>
              <w:r w:rsidRPr="00075F73">
                <w:rPr>
                  <w:sz w:val="20"/>
                  <w:szCs w:val="20"/>
                </w:rPr>
                <w:t xml:space="preserve"> 5</w:t>
              </w:r>
              <w:r>
                <w:rPr>
                  <w:sz w:val="20"/>
                  <w:szCs w:val="20"/>
                </w:rPr>
                <w:fldChar w:fldCharType="end"/>
              </w:r>
            </w:ins>
          </w:p>
          <w:p w:rsidR="002C1F22" w:rsidRPr="00075F73" w:rsidRDefault="002C1F22" w:rsidP="0096052F">
            <w:pPr>
              <w:rPr>
                <w:ins w:id="140" w:author="Бобовал Ольга Всеволодовна" w:date="2018-08-21T12:19:00Z"/>
                <w:sz w:val="20"/>
                <w:szCs w:val="20"/>
              </w:rPr>
            </w:pPr>
            <w:ins w:id="141" w:author="Бобовал Ольга Всеволодовна" w:date="2018-08-21T12:19:00Z">
              <w:r w:rsidRPr="00075F73">
                <w:rPr>
                  <w:sz w:val="20"/>
                  <w:szCs w:val="20"/>
                </w:rPr>
                <w:t xml:space="preserve">Если показатель «ТипКлиента» принимает значение &lt;2&gt;, &lt;3&gt;, &lt;4&gt;, то состав показателя «СведОрг» соответствует описанию показателя «СведенияФЛИП» </w:t>
              </w:r>
              <w:r>
                <w:rPr>
                  <w:sz w:val="20"/>
                  <w:szCs w:val="20"/>
                </w:rPr>
                <w:t>отображает</w:t>
              </w:r>
              <w:r w:rsidRPr="00075F73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REF _Ref465069217 \h </w:instrText>
              </w:r>
              <w:r>
                <w:rPr>
                  <w:sz w:val="20"/>
                  <w:szCs w:val="20"/>
                </w:rPr>
              </w:r>
              <w:r>
                <w:rPr>
                  <w:sz w:val="20"/>
                  <w:szCs w:val="20"/>
                </w:rPr>
                <w:fldChar w:fldCharType="separate"/>
              </w:r>
              <w:r w:rsidRPr="00C33370">
                <w:t xml:space="preserve">Таблица </w:t>
              </w:r>
              <w:r w:rsidRPr="00075F73">
                <w:t>6</w:t>
              </w:r>
              <w:r>
                <w:rPr>
                  <w:sz w:val="20"/>
                  <w:szCs w:val="20"/>
                </w:rPr>
                <w:fldChar w:fldCharType="end"/>
              </w:r>
            </w:ins>
          </w:p>
          <w:p w:rsidR="002C1F22" w:rsidRPr="00075F73" w:rsidRDefault="002C1F22" w:rsidP="0096052F">
            <w:pPr>
              <w:rPr>
                <w:ins w:id="142" w:author="Бобовал Ольга Всеволодовна" w:date="2018-08-21T12:19:00Z"/>
                <w:sz w:val="20"/>
                <w:szCs w:val="20"/>
              </w:rPr>
            </w:pPr>
            <w:ins w:id="143" w:author="Бобовал Ольга Всеволодовна" w:date="2018-08-21T12:19:00Z">
              <w:r w:rsidRPr="00075F73">
                <w:rPr>
                  <w:sz w:val="20"/>
                  <w:szCs w:val="20"/>
                </w:rPr>
                <w:t xml:space="preserve">Если показатель «ТипКлиента» принимает значение &lt;5&gt;, то состав показателя «СведОрг» соответствует описанию показателя «СведенияИНБОЮЛ» </w:t>
              </w:r>
              <w:r>
                <w:rPr>
                  <w:sz w:val="20"/>
                  <w:szCs w:val="20"/>
                </w:rPr>
                <w:t>отображает</w:t>
              </w:r>
              <w:r w:rsidRPr="00075F73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REF _Ref464815371 \h  \* MERGEFORMAT </w:instrText>
              </w:r>
              <w:r>
                <w:rPr>
                  <w:sz w:val="20"/>
                  <w:szCs w:val="20"/>
                </w:rPr>
              </w:r>
              <w:r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Т</w:t>
              </w:r>
              <w:r w:rsidRPr="00075F73">
                <w:rPr>
                  <w:sz w:val="20"/>
                  <w:szCs w:val="20"/>
                </w:rPr>
                <w:t>аблиц</w:t>
              </w:r>
              <w:r>
                <w:rPr>
                  <w:sz w:val="20"/>
                  <w:szCs w:val="20"/>
                </w:rPr>
                <w:t>а</w:t>
              </w:r>
              <w:r w:rsidRPr="00075F73">
                <w:rPr>
                  <w:sz w:val="20"/>
                  <w:szCs w:val="20"/>
                </w:rPr>
                <w:t xml:space="preserve"> 7</w:t>
              </w:r>
              <w:r>
                <w:rPr>
                  <w:sz w:val="20"/>
                  <w:szCs w:val="20"/>
                </w:rPr>
                <w:fldChar w:fldCharType="end"/>
              </w:r>
            </w:ins>
          </w:p>
        </w:tc>
      </w:tr>
      <w:tr w:rsidR="002C1F22" w:rsidRPr="00A40D32" w:rsidTr="0096052F">
        <w:trPr>
          <w:cantSplit/>
          <w:trHeight w:val="170"/>
          <w:ins w:id="144" w:author="Бобовал Ольга Всеволодовна" w:date="2018-08-21T12:19:00Z"/>
        </w:trPr>
        <w:tc>
          <w:tcPr>
            <w:tcW w:w="0" w:type="auto"/>
          </w:tcPr>
          <w:p w:rsidR="002C1F22" w:rsidRPr="00075F73" w:rsidRDefault="002C1F22" w:rsidP="0096052F">
            <w:pPr>
              <w:rPr>
                <w:ins w:id="145" w:author="Бобовал Ольга Всеволодовна" w:date="2018-08-21T12:19:00Z"/>
                <w:sz w:val="20"/>
                <w:szCs w:val="20"/>
              </w:rPr>
            </w:pPr>
            <w:ins w:id="146" w:author="Бобовал Ольга Всеволодовна" w:date="2018-08-21T12:19:00Z">
              <w:r w:rsidRPr="00075F73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rPr>
                <w:ins w:id="147" w:author="Бобовал Ольга Всеволодовна" w:date="2018-08-21T12:19:00Z"/>
                <w:sz w:val="20"/>
                <w:szCs w:val="20"/>
              </w:rPr>
            </w:pPr>
            <w:ins w:id="148" w:author="Бобовал Ольга Всеволодовна" w:date="2018-08-21T12:19:00Z">
              <w:r w:rsidRPr="00075F73">
                <w:rPr>
                  <w:sz w:val="20"/>
                  <w:szCs w:val="20"/>
                </w:rPr>
                <w:t>Сведения о юридическом лице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149" w:author="Бобовал Ольга Всеволодовна" w:date="2018-08-21T12:19:00Z"/>
                <w:bCs/>
                <w:sz w:val="20"/>
              </w:rPr>
            </w:pPr>
            <w:ins w:id="150" w:author="Бобовал Ольга Всеволодовна" w:date="2018-08-21T12:19:00Z">
              <w:r w:rsidRPr="00075F73">
                <w:rPr>
                  <w:bCs/>
                  <w:sz w:val="20"/>
                </w:rPr>
                <w:t>СведенияЮЛ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151" w:author="Бобовал Ольга Всеволодовна" w:date="2018-08-21T12:19:00Z"/>
                <w:bCs/>
                <w:sz w:val="20"/>
              </w:rPr>
            </w:pPr>
            <w:ins w:id="152" w:author="Бобовал Ольга Всеволодовна" w:date="2018-08-21T12:19:00Z">
              <w:r w:rsidRPr="00075F73">
                <w:rPr>
                  <w:bCs/>
                  <w:sz w:val="20"/>
                </w:rPr>
                <w:t>СведенияЮЛ</w:t>
              </w:r>
            </w:ins>
          </w:p>
        </w:tc>
        <w:tc>
          <w:tcPr>
            <w:tcW w:w="0" w:type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153" w:author="Бобовал Ольга Всеволодовна" w:date="2018-08-21T12:19:00Z"/>
                <w:bCs/>
                <w:sz w:val="20"/>
              </w:rPr>
            </w:pPr>
            <w:ins w:id="154" w:author="Бобовал Ольга Всеволодовна" w:date="2018-08-21T12:19:00Z">
              <w:r w:rsidRPr="00075F73">
                <w:rPr>
                  <w:sz w:val="20"/>
                </w:rPr>
                <w:t>О</w:t>
              </w:r>
            </w:ins>
          </w:p>
        </w:tc>
        <w:tc>
          <w:tcPr>
            <w:tcW w:w="0" w:type="auto"/>
          </w:tcPr>
          <w:p w:rsidR="002C1F22" w:rsidRPr="00075F73" w:rsidRDefault="002C1F22" w:rsidP="0096052F">
            <w:pPr>
              <w:jc w:val="center"/>
              <w:rPr>
                <w:ins w:id="155" w:author="Бобовал Ольга Всеволодовна" w:date="2018-08-21T12:19:00Z"/>
                <w:bCs/>
                <w:sz w:val="20"/>
                <w:szCs w:val="20"/>
              </w:rPr>
            </w:pPr>
            <w:ins w:id="156" w:author="Бобовал Ольга Всеволодовна" w:date="2018-08-21T12:19:00Z">
              <w:r w:rsidRPr="00075F73">
                <w:rPr>
                  <w:bCs/>
                  <w:sz w:val="20"/>
                  <w:szCs w:val="20"/>
                </w:rPr>
                <w:t>Е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ins w:id="157" w:author="Бобовал Ольга Всеволодовна" w:date="2018-08-21T12:19:00Z"/>
                <w:sz w:val="20"/>
              </w:rPr>
            </w:pPr>
            <w:ins w:id="158" w:author="Бобовал Ольга Всеволодовна" w:date="2018-08-21T12:19:00Z">
              <w:r w:rsidRPr="00075F73">
                <w:rPr>
                  <w:sz w:val="20"/>
                </w:rPr>
                <w:t xml:space="preserve">Состав показателя «СведенияЮЛ» </w:t>
              </w:r>
              <w:r>
                <w:rPr>
                  <w:sz w:val="20"/>
                </w:rPr>
                <w:t>отображает</w:t>
              </w:r>
              <w:r w:rsidRPr="00075F73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fldChar w:fldCharType="begin"/>
              </w:r>
              <w:r>
                <w:rPr>
                  <w:sz w:val="20"/>
                </w:rPr>
                <w:instrText xml:space="preserve"> REF _Ref464816202 \h  \* MERGEFORMAT </w:instrText>
              </w:r>
              <w:r>
                <w:rPr>
                  <w:sz w:val="20"/>
                </w:rPr>
              </w:r>
              <w:r>
                <w:rPr>
                  <w:sz w:val="20"/>
                </w:rPr>
                <w:fldChar w:fldCharType="separate"/>
              </w:r>
              <w:r>
                <w:rPr>
                  <w:sz w:val="20"/>
                </w:rPr>
                <w:t>Т</w:t>
              </w:r>
              <w:r w:rsidRPr="00075F73">
                <w:rPr>
                  <w:sz w:val="20"/>
                </w:rPr>
                <w:t>аблиц</w:t>
              </w:r>
              <w:r>
                <w:rPr>
                  <w:sz w:val="20"/>
                </w:rPr>
                <w:t>а</w:t>
              </w:r>
              <w:r w:rsidRPr="00075F73">
                <w:rPr>
                  <w:sz w:val="20"/>
                </w:rPr>
                <w:t xml:space="preserve"> 5</w:t>
              </w:r>
              <w:r>
                <w:rPr>
                  <w:sz w:val="20"/>
                </w:rPr>
                <w:fldChar w:fldCharType="end"/>
              </w:r>
            </w:ins>
          </w:p>
        </w:tc>
      </w:tr>
      <w:tr w:rsidR="002C1F22" w:rsidRPr="00A40D32" w:rsidTr="0096052F">
        <w:trPr>
          <w:cantSplit/>
          <w:trHeight w:val="170"/>
          <w:ins w:id="159" w:author="Бобовал Ольга Всеволодовна" w:date="2018-08-21T12:19:00Z"/>
        </w:trPr>
        <w:tc>
          <w:tcPr>
            <w:tcW w:w="0" w:type="auto"/>
          </w:tcPr>
          <w:p w:rsidR="002C1F22" w:rsidRPr="00075F73" w:rsidRDefault="002C1F22" w:rsidP="0096052F">
            <w:pPr>
              <w:rPr>
                <w:ins w:id="160" w:author="Бобовал Ольга Всеволодовна" w:date="2018-08-21T12:19:00Z"/>
                <w:sz w:val="20"/>
                <w:szCs w:val="20"/>
              </w:rPr>
            </w:pPr>
            <w:ins w:id="161" w:author="Бобовал Ольга Всеволодовна" w:date="2018-08-21T12:19:00Z">
              <w:r w:rsidRPr="00075F73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rPr>
                <w:ins w:id="162" w:author="Бобовал Ольга Всеволодовна" w:date="2018-08-21T12:19:00Z"/>
                <w:sz w:val="20"/>
                <w:szCs w:val="20"/>
              </w:rPr>
            </w:pPr>
            <w:ins w:id="163" w:author="Бобовал Ольга Всеволодовна" w:date="2018-08-21T12:19:00Z">
              <w:r w:rsidRPr="00075F73">
                <w:rPr>
                  <w:sz w:val="20"/>
                  <w:szCs w:val="20"/>
                </w:rPr>
                <w:t>Сведения о физическом лице либо индивидуальном предпринимателе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164" w:author="Бобовал Ольга Всеволодовна" w:date="2018-08-21T12:19:00Z"/>
                <w:bCs/>
                <w:sz w:val="20"/>
              </w:rPr>
            </w:pPr>
            <w:ins w:id="165" w:author="Бобовал Ольга Всеволодовна" w:date="2018-08-21T12:19:00Z">
              <w:r w:rsidRPr="00075F73">
                <w:rPr>
                  <w:bCs/>
                  <w:sz w:val="20"/>
                </w:rPr>
                <w:t>СведенияФЛИП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166" w:author="Бобовал Ольга Всеволодовна" w:date="2018-08-21T12:19:00Z"/>
                <w:bCs/>
                <w:sz w:val="20"/>
              </w:rPr>
            </w:pPr>
            <w:ins w:id="167" w:author="Бобовал Ольга Всеволодовна" w:date="2018-08-21T12:19:00Z">
              <w:r w:rsidRPr="00075F73">
                <w:rPr>
                  <w:bCs/>
                  <w:sz w:val="20"/>
                </w:rPr>
                <w:t>СведенияФЛИП</w:t>
              </w:r>
            </w:ins>
          </w:p>
        </w:tc>
        <w:tc>
          <w:tcPr>
            <w:tcW w:w="0" w:type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168" w:author="Бобовал Ольга Всеволодовна" w:date="2018-08-21T12:19:00Z"/>
                <w:bCs/>
                <w:sz w:val="20"/>
              </w:rPr>
            </w:pPr>
            <w:ins w:id="169" w:author="Бобовал Ольга Всеволодовна" w:date="2018-08-21T12:19:00Z">
              <w:r w:rsidRPr="00075F73">
                <w:rPr>
                  <w:sz w:val="20"/>
                </w:rPr>
                <w:t>О</w:t>
              </w:r>
            </w:ins>
          </w:p>
        </w:tc>
        <w:tc>
          <w:tcPr>
            <w:tcW w:w="0" w:type="auto"/>
          </w:tcPr>
          <w:p w:rsidR="002C1F22" w:rsidRPr="00075F73" w:rsidRDefault="002C1F22" w:rsidP="0096052F">
            <w:pPr>
              <w:jc w:val="center"/>
              <w:rPr>
                <w:ins w:id="170" w:author="Бобовал Ольга Всеволодовна" w:date="2018-08-21T12:19:00Z"/>
                <w:bCs/>
                <w:sz w:val="20"/>
                <w:szCs w:val="20"/>
              </w:rPr>
            </w:pPr>
            <w:ins w:id="171" w:author="Бобовал Ольга Всеволодовна" w:date="2018-08-21T12:19:00Z">
              <w:r w:rsidRPr="00075F73">
                <w:rPr>
                  <w:bCs/>
                  <w:sz w:val="20"/>
                  <w:szCs w:val="20"/>
                </w:rPr>
                <w:t>Е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ins w:id="172" w:author="Бобовал Ольга Всеволодовна" w:date="2018-08-21T12:19:00Z"/>
                <w:sz w:val="20"/>
              </w:rPr>
            </w:pPr>
            <w:ins w:id="173" w:author="Бобовал Ольга Всеволодовна" w:date="2018-08-21T12:19:00Z">
              <w:r w:rsidRPr="00075F73">
                <w:rPr>
                  <w:sz w:val="20"/>
                </w:rPr>
                <w:t xml:space="preserve">Состав показателя «СведенияФЛИП» </w:t>
              </w:r>
              <w:r>
                <w:rPr>
                  <w:sz w:val="20"/>
                </w:rPr>
                <w:t>отображает</w:t>
              </w:r>
              <w:r w:rsidRPr="00075F73">
                <w:rPr>
                  <w:sz w:val="20"/>
                </w:rPr>
                <w:t xml:space="preserve"> </w:t>
              </w:r>
              <w:r w:rsidRPr="00A26DBF">
                <w:rPr>
                  <w:sz w:val="20"/>
                </w:rPr>
                <w:fldChar w:fldCharType="begin"/>
              </w:r>
              <w:r w:rsidRPr="00A26DBF">
                <w:rPr>
                  <w:sz w:val="20"/>
                </w:rPr>
                <w:instrText xml:space="preserve"> REF _Ref465069217 \h </w:instrText>
              </w:r>
              <w:r>
                <w:rPr>
                  <w:sz w:val="20"/>
                </w:rPr>
                <w:instrText xml:space="preserve"> \* MERGEFORMAT </w:instrText>
              </w:r>
              <w:r w:rsidRPr="00A26DBF">
                <w:rPr>
                  <w:sz w:val="20"/>
                </w:rPr>
              </w:r>
              <w:r w:rsidRPr="00A26DBF">
                <w:rPr>
                  <w:sz w:val="20"/>
                </w:rPr>
                <w:fldChar w:fldCharType="separate"/>
              </w:r>
              <w:r w:rsidRPr="00075F73">
                <w:rPr>
                  <w:sz w:val="20"/>
                </w:rPr>
                <w:t>Таблица 6</w:t>
              </w:r>
              <w:r w:rsidRPr="00A26DBF">
                <w:rPr>
                  <w:sz w:val="20"/>
                </w:rPr>
                <w:fldChar w:fldCharType="end"/>
              </w:r>
            </w:ins>
          </w:p>
        </w:tc>
      </w:tr>
      <w:tr w:rsidR="002C1F22" w:rsidRPr="00A40D32" w:rsidTr="0096052F">
        <w:trPr>
          <w:cantSplit/>
          <w:trHeight w:val="170"/>
          <w:ins w:id="174" w:author="Бобовал Ольга Всеволодовна" w:date="2018-08-21T12:19:00Z"/>
        </w:trPr>
        <w:tc>
          <w:tcPr>
            <w:tcW w:w="0" w:type="auto"/>
          </w:tcPr>
          <w:p w:rsidR="002C1F22" w:rsidRPr="00075F73" w:rsidRDefault="002C1F22" w:rsidP="0096052F">
            <w:pPr>
              <w:rPr>
                <w:ins w:id="175" w:author="Бобовал Ольга Всеволодовна" w:date="2018-08-21T12:19:00Z"/>
                <w:sz w:val="20"/>
                <w:szCs w:val="20"/>
              </w:rPr>
            </w:pPr>
            <w:ins w:id="176" w:author="Бобовал Ольга Всеволодовна" w:date="2018-08-21T12:19:00Z">
              <w:r w:rsidRPr="00075F73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rPr>
                <w:ins w:id="177" w:author="Бобовал Ольга Всеволодовна" w:date="2018-08-21T12:19:00Z"/>
                <w:sz w:val="20"/>
                <w:szCs w:val="20"/>
              </w:rPr>
            </w:pPr>
            <w:ins w:id="178" w:author="Бобовал Ольга Всеволодовна" w:date="2018-08-21T12:19:00Z">
              <w:r w:rsidRPr="00075F73">
                <w:rPr>
                  <w:sz w:val="20"/>
                  <w:szCs w:val="20"/>
                </w:rPr>
                <w:t>Сведения о ИНБОЮЛ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179" w:author="Бобовал Ольга Всеволодовна" w:date="2018-08-21T12:19:00Z"/>
                <w:bCs/>
                <w:sz w:val="20"/>
              </w:rPr>
            </w:pPr>
            <w:ins w:id="180" w:author="Бобовал Ольга Всеволодовна" w:date="2018-08-21T12:19:00Z">
              <w:r w:rsidRPr="00075F73">
                <w:rPr>
                  <w:bCs/>
                  <w:sz w:val="20"/>
                </w:rPr>
                <w:t>СведенияИНБОЮЛ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181" w:author="Бобовал Ольга Всеволодовна" w:date="2018-08-21T12:19:00Z"/>
                <w:bCs/>
                <w:sz w:val="20"/>
              </w:rPr>
            </w:pPr>
            <w:ins w:id="182" w:author="Бобовал Ольга Всеволодовна" w:date="2018-08-21T12:19:00Z">
              <w:r w:rsidRPr="00075F73">
                <w:rPr>
                  <w:bCs/>
                  <w:sz w:val="20"/>
                </w:rPr>
                <w:t>СведенияИНБОЮЛ</w:t>
              </w:r>
            </w:ins>
          </w:p>
        </w:tc>
        <w:tc>
          <w:tcPr>
            <w:tcW w:w="0" w:type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183" w:author="Бобовал Ольга Всеволодовна" w:date="2018-08-21T12:19:00Z"/>
                <w:sz w:val="20"/>
              </w:rPr>
            </w:pPr>
            <w:ins w:id="184" w:author="Бобовал Ольга Всеволодовна" w:date="2018-08-21T12:19:00Z">
              <w:r w:rsidRPr="00075F73">
                <w:rPr>
                  <w:sz w:val="20"/>
                </w:rPr>
                <w:t>О</w:t>
              </w:r>
            </w:ins>
          </w:p>
        </w:tc>
        <w:tc>
          <w:tcPr>
            <w:tcW w:w="0" w:type="auto"/>
          </w:tcPr>
          <w:p w:rsidR="002C1F22" w:rsidRPr="00075F73" w:rsidRDefault="002C1F22" w:rsidP="0096052F">
            <w:pPr>
              <w:jc w:val="center"/>
              <w:rPr>
                <w:ins w:id="185" w:author="Бобовал Ольга Всеволодовна" w:date="2018-08-21T12:19:00Z"/>
                <w:bCs/>
                <w:sz w:val="20"/>
                <w:szCs w:val="20"/>
              </w:rPr>
            </w:pPr>
            <w:ins w:id="186" w:author="Бобовал Ольга Всеволодовна" w:date="2018-08-21T12:19:00Z">
              <w:r w:rsidRPr="00075F73">
                <w:rPr>
                  <w:bCs/>
                  <w:sz w:val="20"/>
                  <w:szCs w:val="20"/>
                </w:rPr>
                <w:t>Е</w:t>
              </w:r>
            </w:ins>
          </w:p>
        </w:tc>
        <w:tc>
          <w:tcPr>
            <w:tcW w:w="0" w:type="auto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ins w:id="187" w:author="Бобовал Ольга Всеволодовна" w:date="2018-08-21T12:19:00Z"/>
                <w:sz w:val="20"/>
              </w:rPr>
            </w:pPr>
            <w:ins w:id="188" w:author="Бобовал Ольга Всеволодовна" w:date="2018-08-21T12:19:00Z">
              <w:r w:rsidRPr="00075F73">
                <w:rPr>
                  <w:sz w:val="20"/>
                </w:rPr>
                <w:t xml:space="preserve">Состав показателя «СведенияИНБОЮЛ» </w:t>
              </w:r>
              <w:r>
                <w:rPr>
                  <w:sz w:val="20"/>
                </w:rPr>
                <w:t>отображает</w:t>
              </w:r>
              <w:r w:rsidRPr="00075F73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fldChar w:fldCharType="begin"/>
              </w:r>
              <w:r>
                <w:rPr>
                  <w:sz w:val="20"/>
                </w:rPr>
                <w:instrText xml:space="preserve"> REF _Ref464815371 \h  \* MERGEFORMAT </w:instrText>
              </w:r>
              <w:r>
                <w:rPr>
                  <w:sz w:val="20"/>
                </w:rPr>
              </w:r>
              <w:r>
                <w:rPr>
                  <w:sz w:val="20"/>
                </w:rPr>
                <w:fldChar w:fldCharType="separate"/>
              </w:r>
              <w:r>
                <w:rPr>
                  <w:sz w:val="20"/>
                </w:rPr>
                <w:t>Т</w:t>
              </w:r>
              <w:r w:rsidRPr="00075F73">
                <w:rPr>
                  <w:sz w:val="20"/>
                </w:rPr>
                <w:t>аблиц</w:t>
              </w:r>
              <w:r>
                <w:rPr>
                  <w:sz w:val="20"/>
                </w:rPr>
                <w:t>а</w:t>
              </w:r>
              <w:r w:rsidRPr="00075F73">
                <w:rPr>
                  <w:sz w:val="20"/>
                </w:rPr>
                <w:t xml:space="preserve"> 7</w:t>
              </w:r>
              <w:r>
                <w:rPr>
                  <w:sz w:val="20"/>
                </w:rPr>
                <w:fldChar w:fldCharType="end"/>
              </w:r>
            </w:ins>
          </w:p>
        </w:tc>
      </w:tr>
    </w:tbl>
    <w:p w:rsidR="00F81B19" w:rsidRPr="00A26DBF" w:rsidDel="002C1F22" w:rsidRDefault="00F81B19" w:rsidP="00075F73">
      <w:pPr>
        <w:pStyle w:val="af0"/>
        <w:keepNext/>
        <w:jc w:val="right"/>
        <w:rPr>
          <w:del w:id="189" w:author="Бобовал Ольга Всеволодовна" w:date="2018-08-21T12:19:00Z"/>
        </w:rPr>
      </w:pPr>
      <w:del w:id="190" w:author="Бобовал Ольга Всеволодовна" w:date="2018-08-21T12:19:00Z">
        <w:r w:rsidRPr="00A26DBF" w:rsidDel="002C1F22">
          <w:delText xml:space="preserve">Таблица </w:delText>
        </w:r>
        <w:r w:rsidR="00AB680A" w:rsidDel="002C1F22">
          <w:fldChar w:fldCharType="begin"/>
        </w:r>
        <w:r w:rsidR="00AB680A" w:rsidDel="002C1F22">
          <w:delInstrText xml:space="preserve"> SEQ Таблица \* ARABIC </w:delInstrText>
        </w:r>
        <w:r w:rsidR="00AB680A" w:rsidDel="002C1F22">
          <w:fldChar w:fldCharType="separate"/>
        </w:r>
        <w:r w:rsidR="00D53123" w:rsidRPr="00075F73" w:rsidDel="002C1F22">
          <w:delText>4</w:delText>
        </w:r>
        <w:r w:rsidR="00AB680A" w:rsidDel="002C1F22">
          <w:fldChar w:fldCharType="end"/>
        </w:r>
        <w:bookmarkEnd w:id="114"/>
        <w:bookmarkEnd w:id="115"/>
      </w:del>
    </w:p>
    <w:p w:rsidR="002D0864" w:rsidRPr="00CE446A" w:rsidDel="002C1F22" w:rsidRDefault="00F81B19" w:rsidP="00421DA0">
      <w:pPr>
        <w:jc w:val="center"/>
        <w:rPr>
          <w:del w:id="191" w:author="Бобовал Ольга Всеволодовна" w:date="2018-08-21T12:19:00Z"/>
          <w:b/>
          <w:sz w:val="26"/>
          <w:szCs w:val="26"/>
        </w:rPr>
      </w:pPr>
      <w:del w:id="192" w:author="Бобовал Ольга Всеволодовна" w:date="2018-08-21T12:19:00Z">
        <w:r w:rsidRPr="00CE446A" w:rsidDel="002C1F22">
          <w:rPr>
            <w:b/>
            <w:sz w:val="26"/>
            <w:szCs w:val="26"/>
          </w:rPr>
          <w:delText>Тип данных «Сведения о лице»</w:delText>
        </w:r>
        <w:r w:rsidR="004A7E04" w:rsidRPr="00CE446A" w:rsidDel="002C1F22">
          <w:rPr>
            <w:b/>
            <w:sz w:val="26"/>
            <w:szCs w:val="26"/>
          </w:rPr>
          <w:delText xml:space="preserve"> (СведОрг)</w:delText>
        </w:r>
      </w:del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3063"/>
        <w:gridCol w:w="2643"/>
        <w:gridCol w:w="1944"/>
        <w:gridCol w:w="2199"/>
        <w:gridCol w:w="2389"/>
        <w:gridCol w:w="3185"/>
      </w:tblGrid>
      <w:tr w:rsidR="00467372" w:rsidRPr="00A40D32" w:rsidDel="00617072" w:rsidTr="00A40D32">
        <w:trPr>
          <w:cantSplit/>
          <w:trHeight w:val="170"/>
          <w:tblHeader/>
          <w:del w:id="193" w:author="Бобовал Ольга Всеволодовна" w:date="2018-08-21T12:01:00Z"/>
        </w:trPr>
        <w:tc>
          <w:tcPr>
            <w:tcW w:w="0" w:type="auto"/>
            <w:shd w:val="clear" w:color="auto" w:fill="EAEAEA"/>
            <w:vAlign w:val="center"/>
          </w:tcPr>
          <w:p w:rsidR="00F81B19" w:rsidRPr="00075F73" w:rsidDel="00617072" w:rsidRDefault="00F81B19" w:rsidP="00C2533F">
            <w:pPr>
              <w:jc w:val="center"/>
              <w:rPr>
                <w:del w:id="194" w:author="Бобовал Ольга Всеволодовна" w:date="2018-08-21T12:01:00Z"/>
                <w:b/>
                <w:bCs/>
                <w:sz w:val="20"/>
                <w:szCs w:val="20"/>
              </w:rPr>
            </w:pPr>
            <w:del w:id="195" w:author="Бобовал Ольга Всеволодовна" w:date="2018-08-21T12:01:00Z">
              <w:r w:rsidRPr="00075F73" w:rsidDel="00617072">
                <w:rPr>
                  <w:b/>
                  <w:bCs/>
                  <w:sz w:val="20"/>
                  <w:szCs w:val="20"/>
                </w:rPr>
                <w:delText>№</w:delText>
              </w:r>
            </w:del>
          </w:p>
          <w:p w:rsidR="00F81B19" w:rsidRPr="00075F73" w:rsidDel="00617072" w:rsidRDefault="00F81B19" w:rsidP="00896779">
            <w:pPr>
              <w:jc w:val="center"/>
              <w:rPr>
                <w:del w:id="196" w:author="Бобовал Ольга Всеволодовна" w:date="2018-08-21T12:01:00Z"/>
                <w:b/>
                <w:bCs/>
                <w:sz w:val="20"/>
                <w:szCs w:val="20"/>
              </w:rPr>
            </w:pPr>
            <w:del w:id="197" w:author="Бобовал Ольга Всеволодовна" w:date="2018-08-21T12:01:00Z">
              <w:r w:rsidRPr="00075F73" w:rsidDel="00617072">
                <w:rPr>
                  <w:b/>
                  <w:bCs/>
                  <w:sz w:val="20"/>
                  <w:szCs w:val="20"/>
                </w:rPr>
                <w:delText>п/п</w:delText>
              </w:r>
            </w:del>
          </w:p>
        </w:tc>
        <w:tc>
          <w:tcPr>
            <w:tcW w:w="0" w:type="auto"/>
            <w:shd w:val="clear" w:color="auto" w:fill="EAEAEA"/>
            <w:vAlign w:val="center"/>
          </w:tcPr>
          <w:p w:rsidR="00F81B19" w:rsidRPr="00075F73" w:rsidDel="00617072" w:rsidRDefault="00F81B19">
            <w:pPr>
              <w:jc w:val="center"/>
              <w:rPr>
                <w:del w:id="198" w:author="Бобовал Ольга Всеволодовна" w:date="2018-08-21T12:01:00Z"/>
                <w:b/>
                <w:bCs/>
                <w:sz w:val="20"/>
                <w:szCs w:val="20"/>
              </w:rPr>
            </w:pPr>
            <w:del w:id="199" w:author="Бобовал Ольга Всеволодовна" w:date="2018-08-21T12:01:00Z">
              <w:r w:rsidRPr="00075F73" w:rsidDel="00617072">
                <w:rPr>
                  <w:b/>
                  <w:bCs/>
                  <w:sz w:val="20"/>
                  <w:szCs w:val="20"/>
                </w:rPr>
                <w:delText>Наименование показателя</w:delText>
              </w:r>
            </w:del>
          </w:p>
        </w:tc>
        <w:tc>
          <w:tcPr>
            <w:tcW w:w="0" w:type="auto"/>
            <w:shd w:val="clear" w:color="auto" w:fill="EAEAEA"/>
            <w:vAlign w:val="center"/>
          </w:tcPr>
          <w:p w:rsidR="00F81B19" w:rsidRPr="00075F73" w:rsidDel="00617072" w:rsidRDefault="00F81B19">
            <w:pPr>
              <w:jc w:val="center"/>
              <w:rPr>
                <w:del w:id="200" w:author="Бобовал Ольга Всеволодовна" w:date="2018-08-21T12:01:00Z"/>
                <w:b/>
                <w:bCs/>
                <w:sz w:val="20"/>
                <w:szCs w:val="20"/>
              </w:rPr>
            </w:pPr>
            <w:del w:id="201" w:author="Бобовал Ольга Всеволодовна" w:date="2018-08-21T12:01:00Z">
              <w:r w:rsidRPr="00075F73" w:rsidDel="00617072">
                <w:rPr>
                  <w:b/>
                  <w:bCs/>
                  <w:sz w:val="20"/>
                  <w:szCs w:val="20"/>
                </w:rPr>
                <w:delText>Сокращенное наименование показателя (тег)</w:delText>
              </w:r>
            </w:del>
          </w:p>
        </w:tc>
        <w:tc>
          <w:tcPr>
            <w:tcW w:w="0" w:type="auto"/>
            <w:shd w:val="clear" w:color="auto" w:fill="EAEAEA"/>
            <w:vAlign w:val="center"/>
          </w:tcPr>
          <w:p w:rsidR="00F81B19" w:rsidRPr="00075F73" w:rsidDel="00617072" w:rsidRDefault="00F81B19">
            <w:pPr>
              <w:jc w:val="center"/>
              <w:rPr>
                <w:del w:id="202" w:author="Бобовал Ольга Всеволодовна" w:date="2018-08-21T12:01:00Z"/>
                <w:b/>
                <w:bCs/>
                <w:sz w:val="20"/>
                <w:szCs w:val="20"/>
              </w:rPr>
            </w:pPr>
            <w:del w:id="203" w:author="Бобовал Ольга Всеволодовна" w:date="2018-08-21T12:01:00Z">
              <w:r w:rsidRPr="00075F73" w:rsidDel="00617072">
                <w:rPr>
                  <w:b/>
                  <w:bCs/>
                  <w:sz w:val="20"/>
                  <w:szCs w:val="20"/>
                </w:rPr>
                <w:delText>Формат показателя</w:delText>
              </w:r>
            </w:del>
          </w:p>
        </w:tc>
        <w:tc>
          <w:tcPr>
            <w:tcW w:w="0" w:type="auto"/>
            <w:shd w:val="clear" w:color="auto" w:fill="EAEAEA"/>
            <w:vAlign w:val="center"/>
          </w:tcPr>
          <w:p w:rsidR="00F81B19" w:rsidRPr="00075F73" w:rsidDel="00617072" w:rsidRDefault="00F81B19">
            <w:pPr>
              <w:jc w:val="center"/>
              <w:rPr>
                <w:del w:id="204" w:author="Бобовал Ольга Всеволодовна" w:date="2018-08-21T12:01:00Z"/>
                <w:b/>
                <w:bCs/>
                <w:sz w:val="20"/>
                <w:szCs w:val="20"/>
              </w:rPr>
            </w:pPr>
            <w:del w:id="205" w:author="Бобовал Ольга Всеволодовна" w:date="2018-08-21T12:01:00Z">
              <w:r w:rsidRPr="00075F73" w:rsidDel="00617072">
                <w:rPr>
                  <w:b/>
                  <w:bCs/>
                  <w:sz w:val="20"/>
                  <w:szCs w:val="20"/>
                </w:rPr>
                <w:delText>Признак обязательности показателя</w:delText>
              </w:r>
            </w:del>
          </w:p>
        </w:tc>
        <w:tc>
          <w:tcPr>
            <w:tcW w:w="0" w:type="auto"/>
            <w:shd w:val="clear" w:color="auto" w:fill="EAEAEA"/>
            <w:vAlign w:val="center"/>
          </w:tcPr>
          <w:p w:rsidR="00F81B19" w:rsidRPr="00075F73" w:rsidDel="00617072" w:rsidRDefault="00F81B19">
            <w:pPr>
              <w:jc w:val="center"/>
              <w:rPr>
                <w:del w:id="206" w:author="Бобовал Ольга Всеволодовна" w:date="2018-08-21T12:01:00Z"/>
                <w:b/>
                <w:bCs/>
                <w:sz w:val="20"/>
                <w:szCs w:val="20"/>
              </w:rPr>
            </w:pPr>
            <w:del w:id="207" w:author="Бобовал Ольга Всеволодовна" w:date="2018-08-21T12:01:00Z">
              <w:r w:rsidRPr="00075F73" w:rsidDel="00617072">
                <w:rPr>
                  <w:b/>
                  <w:bCs/>
                  <w:sz w:val="20"/>
                  <w:szCs w:val="20"/>
                </w:rPr>
                <w:delText>Признак множественности показателя</w:delText>
              </w:r>
            </w:del>
          </w:p>
        </w:tc>
        <w:tc>
          <w:tcPr>
            <w:tcW w:w="0" w:type="auto"/>
            <w:shd w:val="clear" w:color="auto" w:fill="EAEAEA"/>
            <w:vAlign w:val="center"/>
          </w:tcPr>
          <w:p w:rsidR="00F81B19" w:rsidRPr="00075F73" w:rsidDel="00617072" w:rsidRDefault="00F81B19">
            <w:pPr>
              <w:jc w:val="center"/>
              <w:rPr>
                <w:del w:id="208" w:author="Бобовал Ольга Всеволодовна" w:date="2018-08-21T12:01:00Z"/>
                <w:b/>
                <w:bCs/>
                <w:sz w:val="20"/>
                <w:szCs w:val="20"/>
              </w:rPr>
            </w:pPr>
            <w:del w:id="209" w:author="Бобовал Ольга Всеволодовна" w:date="2018-08-21T12:01:00Z">
              <w:r w:rsidRPr="00075F73" w:rsidDel="00617072">
                <w:rPr>
                  <w:b/>
                  <w:bCs/>
                  <w:sz w:val="20"/>
                  <w:szCs w:val="20"/>
                </w:rPr>
                <w:delText>Структура показателя и дополнительная информация</w:delText>
              </w:r>
            </w:del>
          </w:p>
        </w:tc>
      </w:tr>
      <w:tr w:rsidR="00CE446A" w:rsidRPr="00A40D32" w:rsidDel="00617072" w:rsidTr="00075F73">
        <w:trPr>
          <w:cantSplit/>
          <w:trHeight w:val="170"/>
          <w:del w:id="210" w:author="Бобовал Ольга Всеволодовна" w:date="2018-08-21T12:01:00Z"/>
        </w:trPr>
        <w:tc>
          <w:tcPr>
            <w:tcW w:w="0" w:type="auto"/>
            <w:gridSpan w:val="7"/>
          </w:tcPr>
          <w:p w:rsidR="003D2B13" w:rsidRPr="00075F73" w:rsidDel="00617072" w:rsidRDefault="003D2B13" w:rsidP="00B63702">
            <w:pPr>
              <w:rPr>
                <w:del w:id="211" w:author="Бобовал Ольга Всеволодовна" w:date="2018-08-21T12:00:00Z"/>
                <w:sz w:val="20"/>
                <w:szCs w:val="20"/>
              </w:rPr>
            </w:pPr>
            <w:del w:id="212" w:author="Бобовал Ольга Всеволодовна" w:date="2018-08-21T12:00:00Z">
              <w:r w:rsidRPr="00075F73" w:rsidDel="00617072">
                <w:rPr>
                  <w:sz w:val="20"/>
                  <w:szCs w:val="20"/>
                </w:rPr>
                <w:delText xml:space="preserve">Если показатель «ТипКлиента» принимает значение &lt;1&gt;, то состав показателя «СведОрг» соответствует описанию показателя «СведенияЮЛ» </w:delText>
              </w:r>
              <w:r w:rsidR="00467372" w:rsidDel="00617072">
                <w:rPr>
                  <w:sz w:val="20"/>
                  <w:szCs w:val="20"/>
                </w:rPr>
                <w:delText>отображает</w:delText>
              </w:r>
              <w:r w:rsidR="00467372" w:rsidRPr="00075F73" w:rsidDel="00617072">
                <w:rPr>
                  <w:sz w:val="20"/>
                  <w:szCs w:val="20"/>
                </w:rPr>
                <w:delText xml:space="preserve"> </w:delText>
              </w:r>
              <w:r w:rsidR="00C2533F" w:rsidDel="00617072">
                <w:rPr>
                  <w:sz w:val="20"/>
                  <w:szCs w:val="20"/>
                </w:rPr>
                <w:fldChar w:fldCharType="begin"/>
              </w:r>
              <w:r w:rsidR="00C2533F" w:rsidDel="00617072">
                <w:rPr>
                  <w:sz w:val="20"/>
                  <w:szCs w:val="20"/>
                </w:rPr>
                <w:delInstrText xml:space="preserve"> REF _Ref464816202 \h  \* MERGEFORMAT </w:delInstrText>
              </w:r>
              <w:r w:rsidR="00C2533F" w:rsidDel="00617072">
                <w:rPr>
                  <w:sz w:val="20"/>
                  <w:szCs w:val="20"/>
                </w:rPr>
              </w:r>
              <w:r w:rsidR="00C2533F" w:rsidDel="00617072">
                <w:rPr>
                  <w:sz w:val="20"/>
                  <w:szCs w:val="20"/>
                </w:rPr>
                <w:fldChar w:fldCharType="separate"/>
              </w:r>
              <w:r w:rsidR="00467372" w:rsidDel="00617072">
                <w:rPr>
                  <w:sz w:val="20"/>
                  <w:szCs w:val="20"/>
                </w:rPr>
                <w:delText>Т</w:delText>
              </w:r>
              <w:r w:rsidR="00C2533F" w:rsidRPr="00075F73" w:rsidDel="00617072">
                <w:rPr>
                  <w:sz w:val="20"/>
                  <w:szCs w:val="20"/>
                </w:rPr>
                <w:delText>аблиц</w:delText>
              </w:r>
              <w:r w:rsidR="00467372" w:rsidDel="00617072">
                <w:rPr>
                  <w:sz w:val="20"/>
                  <w:szCs w:val="20"/>
                </w:rPr>
                <w:delText>а</w:delText>
              </w:r>
              <w:r w:rsidR="00C2533F" w:rsidRPr="00075F73" w:rsidDel="00617072">
                <w:rPr>
                  <w:sz w:val="20"/>
                  <w:szCs w:val="20"/>
                </w:rPr>
                <w:delText xml:space="preserve"> 5</w:delText>
              </w:r>
              <w:r w:rsidR="00C2533F" w:rsidDel="00617072">
                <w:rPr>
                  <w:sz w:val="20"/>
                  <w:szCs w:val="20"/>
                </w:rPr>
                <w:fldChar w:fldCharType="end"/>
              </w:r>
            </w:del>
          </w:p>
          <w:p w:rsidR="003D2B13" w:rsidRPr="00075F73" w:rsidDel="00617072" w:rsidRDefault="003D2B13" w:rsidP="00682628">
            <w:pPr>
              <w:rPr>
                <w:del w:id="213" w:author="Бобовал Ольга Всеволодовна" w:date="2018-08-21T12:01:00Z"/>
                <w:sz w:val="20"/>
                <w:szCs w:val="20"/>
              </w:rPr>
            </w:pPr>
            <w:del w:id="214" w:author="Бобовал Ольга Всеволодовна" w:date="2018-08-21T12:01:00Z">
              <w:r w:rsidRPr="00075F73" w:rsidDel="00617072">
                <w:rPr>
                  <w:sz w:val="20"/>
                  <w:szCs w:val="20"/>
                </w:rPr>
                <w:delText>Если показатель «ТипКлиента» принимает значение &lt;2&gt;</w:delText>
              </w:r>
              <w:r w:rsidR="00682628" w:rsidRPr="00075F73" w:rsidDel="00617072">
                <w:rPr>
                  <w:sz w:val="20"/>
                  <w:szCs w:val="20"/>
                </w:rPr>
                <w:delText xml:space="preserve">, </w:delText>
              </w:r>
              <w:r w:rsidRPr="00075F73" w:rsidDel="00617072">
                <w:rPr>
                  <w:sz w:val="20"/>
                  <w:szCs w:val="20"/>
                </w:rPr>
                <w:delText>&lt;3&gt;,</w:delText>
              </w:r>
              <w:r w:rsidR="00682628" w:rsidRPr="00075F73" w:rsidDel="00617072">
                <w:rPr>
                  <w:sz w:val="20"/>
                  <w:szCs w:val="20"/>
                </w:rPr>
                <w:delText xml:space="preserve"> &lt;4&gt;,</w:delText>
              </w:r>
              <w:r w:rsidRPr="00075F73" w:rsidDel="00617072">
                <w:rPr>
                  <w:sz w:val="20"/>
                  <w:szCs w:val="20"/>
                </w:rPr>
                <w:delText xml:space="preserve"> то состав показателя «СведОрг» соответствует описанию показателя «СведенияФЛИП» </w:delText>
              </w:r>
              <w:r w:rsidR="00467372" w:rsidDel="00617072">
                <w:rPr>
                  <w:sz w:val="20"/>
                  <w:szCs w:val="20"/>
                </w:rPr>
                <w:delText>отображает</w:delText>
              </w:r>
              <w:r w:rsidR="00467372" w:rsidRPr="00075F73" w:rsidDel="00617072">
                <w:rPr>
                  <w:sz w:val="20"/>
                  <w:szCs w:val="20"/>
                </w:rPr>
                <w:delText xml:space="preserve"> </w:delText>
              </w:r>
              <w:r w:rsidR="00A26DBF" w:rsidDel="00617072">
                <w:rPr>
                  <w:sz w:val="20"/>
                  <w:szCs w:val="20"/>
                </w:rPr>
                <w:fldChar w:fldCharType="begin"/>
              </w:r>
              <w:r w:rsidR="00A26DBF" w:rsidDel="00617072">
                <w:rPr>
                  <w:sz w:val="20"/>
                  <w:szCs w:val="20"/>
                </w:rPr>
                <w:delInstrText xml:space="preserve"> REF _Ref465069217 \h </w:delInstrText>
              </w:r>
              <w:r w:rsidR="00A26DBF" w:rsidDel="00617072">
                <w:rPr>
                  <w:sz w:val="20"/>
                  <w:szCs w:val="20"/>
                </w:rPr>
              </w:r>
              <w:r w:rsidR="00A26DBF" w:rsidDel="00617072">
                <w:rPr>
                  <w:sz w:val="20"/>
                  <w:szCs w:val="20"/>
                </w:rPr>
                <w:fldChar w:fldCharType="separate"/>
              </w:r>
              <w:r w:rsidR="00A26DBF" w:rsidRPr="00C33370" w:rsidDel="00617072">
                <w:delText xml:space="preserve">Таблица </w:delText>
              </w:r>
              <w:r w:rsidR="00A26DBF" w:rsidRPr="00075F73" w:rsidDel="00617072">
                <w:delText>6</w:delText>
              </w:r>
              <w:r w:rsidR="00A26DBF" w:rsidDel="00617072">
                <w:rPr>
                  <w:sz w:val="20"/>
                  <w:szCs w:val="20"/>
                </w:rPr>
                <w:fldChar w:fldCharType="end"/>
              </w:r>
            </w:del>
          </w:p>
          <w:p w:rsidR="00682628" w:rsidRPr="00075F73" w:rsidDel="00617072" w:rsidRDefault="00682628" w:rsidP="00617072">
            <w:pPr>
              <w:rPr>
                <w:del w:id="215" w:author="Бобовал Ольга Всеволодовна" w:date="2018-08-21T12:01:00Z"/>
                <w:sz w:val="20"/>
                <w:szCs w:val="20"/>
              </w:rPr>
            </w:pPr>
            <w:del w:id="216" w:author="Бобовал Ольга Всеволодовна" w:date="2018-08-21T12:01:00Z">
              <w:r w:rsidRPr="00075F73" w:rsidDel="00617072">
                <w:rPr>
                  <w:sz w:val="20"/>
                  <w:szCs w:val="20"/>
                </w:rPr>
                <w:delText>Если показатель «ТипКлиента» принимает значение</w:delText>
              </w:r>
            </w:del>
            <w:del w:id="217" w:author="Бобовал Ольга Всеволодовна" w:date="2018-08-21T12:00:00Z">
              <w:r w:rsidRPr="00075F73" w:rsidDel="00617072">
                <w:rPr>
                  <w:sz w:val="20"/>
                  <w:szCs w:val="20"/>
                </w:rPr>
                <w:delText xml:space="preserve"> &lt;5&gt;, то состав показателя «СведОрг» соответствует описанию показателя «СведенияИНБОЮЛ» </w:delText>
              </w:r>
              <w:r w:rsidR="00467372" w:rsidDel="00617072">
                <w:rPr>
                  <w:sz w:val="20"/>
                  <w:szCs w:val="20"/>
                </w:rPr>
                <w:delText>отображает</w:delText>
              </w:r>
              <w:r w:rsidRPr="00075F73" w:rsidDel="00617072">
                <w:rPr>
                  <w:sz w:val="20"/>
                  <w:szCs w:val="20"/>
                </w:rPr>
                <w:delText xml:space="preserve"> </w:delText>
              </w:r>
              <w:r w:rsidR="00C2533F" w:rsidDel="00617072">
                <w:rPr>
                  <w:sz w:val="20"/>
                  <w:szCs w:val="20"/>
                </w:rPr>
                <w:fldChar w:fldCharType="begin"/>
              </w:r>
              <w:r w:rsidR="00C2533F" w:rsidDel="00617072">
                <w:rPr>
                  <w:sz w:val="20"/>
                  <w:szCs w:val="20"/>
                </w:rPr>
                <w:delInstrText xml:space="preserve"> REF _Ref464815371 \h  \* MERGEFORMAT </w:delInstrText>
              </w:r>
              <w:r w:rsidR="00C2533F" w:rsidDel="00617072">
                <w:rPr>
                  <w:sz w:val="20"/>
                  <w:szCs w:val="20"/>
                </w:rPr>
              </w:r>
              <w:r w:rsidR="00C2533F" w:rsidDel="00617072">
                <w:rPr>
                  <w:sz w:val="20"/>
                  <w:szCs w:val="20"/>
                </w:rPr>
                <w:fldChar w:fldCharType="separate"/>
              </w:r>
              <w:r w:rsidR="00467372" w:rsidDel="00617072">
                <w:rPr>
                  <w:sz w:val="20"/>
                  <w:szCs w:val="20"/>
                </w:rPr>
                <w:delText>Т</w:delText>
              </w:r>
              <w:r w:rsidR="00C2533F" w:rsidRPr="00075F73" w:rsidDel="00617072">
                <w:rPr>
                  <w:sz w:val="20"/>
                  <w:szCs w:val="20"/>
                </w:rPr>
                <w:delText>аблиц</w:delText>
              </w:r>
              <w:r w:rsidR="00467372" w:rsidDel="00617072">
                <w:rPr>
                  <w:sz w:val="20"/>
                  <w:szCs w:val="20"/>
                </w:rPr>
                <w:delText>а</w:delText>
              </w:r>
              <w:r w:rsidR="00C2533F" w:rsidRPr="00075F73" w:rsidDel="00617072">
                <w:rPr>
                  <w:sz w:val="20"/>
                  <w:szCs w:val="20"/>
                </w:rPr>
                <w:delText xml:space="preserve"> 7</w:delText>
              </w:r>
              <w:r w:rsidR="00C2533F" w:rsidDel="00617072">
                <w:rPr>
                  <w:sz w:val="20"/>
                  <w:szCs w:val="20"/>
                </w:rPr>
                <w:fldChar w:fldCharType="end"/>
              </w:r>
            </w:del>
          </w:p>
        </w:tc>
      </w:tr>
      <w:tr w:rsidR="00467372" w:rsidRPr="00A40D32" w:rsidDel="002C1F22" w:rsidTr="00A40D32">
        <w:trPr>
          <w:cantSplit/>
          <w:trHeight w:val="170"/>
          <w:del w:id="218" w:author="Бобовал Ольга Всеволодовна" w:date="2018-08-21T12:19:00Z"/>
        </w:trPr>
        <w:tc>
          <w:tcPr>
            <w:tcW w:w="0" w:type="auto"/>
          </w:tcPr>
          <w:p w:rsidR="00F81B19" w:rsidRPr="00075F73" w:rsidDel="002C1F22" w:rsidRDefault="00F81B19" w:rsidP="00F81B19">
            <w:pPr>
              <w:rPr>
                <w:del w:id="219" w:author="Бобовал Ольга Всеволодовна" w:date="2018-08-21T12:19:00Z"/>
                <w:sz w:val="20"/>
                <w:szCs w:val="20"/>
              </w:rPr>
            </w:pPr>
            <w:del w:id="220" w:author="Бобовал Ольга Всеволодовна" w:date="2018-08-21T12:19:00Z">
              <w:r w:rsidRPr="00075F73" w:rsidDel="002C1F22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0" w:type="auto"/>
            <w:shd w:val="clear" w:color="auto" w:fill="auto"/>
          </w:tcPr>
          <w:p w:rsidR="00F81B19" w:rsidRPr="00075F73" w:rsidDel="002C1F22" w:rsidRDefault="002766A4" w:rsidP="00F81B19">
            <w:pPr>
              <w:rPr>
                <w:del w:id="221" w:author="Бобовал Ольга Всеволодовна" w:date="2018-08-21T12:19:00Z"/>
                <w:sz w:val="20"/>
                <w:szCs w:val="20"/>
              </w:rPr>
            </w:pPr>
            <w:del w:id="222" w:author="Бобовал Ольга Всеволодовна" w:date="2018-08-21T12:19:00Z">
              <w:r w:rsidRPr="00075F73" w:rsidDel="002C1F22">
                <w:rPr>
                  <w:sz w:val="20"/>
                  <w:szCs w:val="20"/>
                </w:rPr>
                <w:delText>Сведения</w:delText>
              </w:r>
              <w:r w:rsidR="009E017E" w:rsidRPr="00075F73" w:rsidDel="002C1F22">
                <w:rPr>
                  <w:sz w:val="20"/>
                  <w:szCs w:val="20"/>
                </w:rPr>
                <w:delText xml:space="preserve"> о юридическом лице</w:delText>
              </w:r>
            </w:del>
          </w:p>
        </w:tc>
        <w:tc>
          <w:tcPr>
            <w:tcW w:w="0" w:type="auto"/>
            <w:shd w:val="clear" w:color="auto" w:fill="auto"/>
          </w:tcPr>
          <w:p w:rsidR="00F81B19" w:rsidRPr="00075F73" w:rsidDel="002C1F22" w:rsidRDefault="00F81B19" w:rsidP="00F81B1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23" w:author="Бобовал Ольга Всеволодовна" w:date="2018-08-21T12:19:00Z"/>
                <w:bCs/>
                <w:sz w:val="20"/>
              </w:rPr>
            </w:pPr>
            <w:del w:id="224" w:author="Бобовал Ольга Всеволодовна" w:date="2018-08-21T12:19:00Z">
              <w:r w:rsidRPr="00075F73" w:rsidDel="002C1F22">
                <w:rPr>
                  <w:bCs/>
                  <w:sz w:val="20"/>
                </w:rPr>
                <w:delText>СведенияЮЛ</w:delText>
              </w:r>
            </w:del>
          </w:p>
        </w:tc>
        <w:tc>
          <w:tcPr>
            <w:tcW w:w="0" w:type="auto"/>
            <w:shd w:val="clear" w:color="auto" w:fill="auto"/>
          </w:tcPr>
          <w:p w:rsidR="00F81B19" w:rsidRPr="00075F73" w:rsidDel="002C1F22" w:rsidRDefault="0075181B" w:rsidP="00F81B1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25" w:author="Бобовал Ольга Всеволодовна" w:date="2018-08-21T12:19:00Z"/>
                <w:bCs/>
                <w:sz w:val="20"/>
              </w:rPr>
            </w:pPr>
            <w:del w:id="226" w:author="Бобовал Ольга Всеволодовна" w:date="2018-08-21T12:19:00Z">
              <w:r w:rsidRPr="00075F73" w:rsidDel="002C1F22">
                <w:rPr>
                  <w:bCs/>
                  <w:sz w:val="20"/>
                </w:rPr>
                <w:delText>СведенияЮЛ</w:delText>
              </w:r>
            </w:del>
          </w:p>
        </w:tc>
        <w:tc>
          <w:tcPr>
            <w:tcW w:w="0" w:type="auto"/>
          </w:tcPr>
          <w:p w:rsidR="00F81B19" w:rsidRPr="00075F73" w:rsidDel="002C1F22" w:rsidRDefault="00DC31AB" w:rsidP="00F81B1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27" w:author="Бобовал Ольга Всеволодовна" w:date="2018-08-21T12:19:00Z"/>
                <w:bCs/>
                <w:sz w:val="20"/>
              </w:rPr>
            </w:pPr>
            <w:del w:id="228" w:author="Бобовал Ольга Всеволодовна" w:date="2018-08-21T12:19:00Z">
              <w:r w:rsidRPr="00075F73" w:rsidDel="002C1F22">
                <w:rPr>
                  <w:sz w:val="20"/>
                </w:rPr>
                <w:delText>О</w:delText>
              </w:r>
            </w:del>
          </w:p>
        </w:tc>
        <w:tc>
          <w:tcPr>
            <w:tcW w:w="0" w:type="auto"/>
          </w:tcPr>
          <w:p w:rsidR="00F81B19" w:rsidRPr="00075F73" w:rsidDel="002C1F22" w:rsidRDefault="00F81B19" w:rsidP="00F81B19">
            <w:pPr>
              <w:jc w:val="center"/>
              <w:rPr>
                <w:del w:id="229" w:author="Бобовал Ольга Всеволодовна" w:date="2018-08-21T12:19:00Z"/>
                <w:bCs/>
                <w:sz w:val="20"/>
                <w:szCs w:val="20"/>
              </w:rPr>
            </w:pPr>
            <w:del w:id="230" w:author="Бобовал Ольга Всеволодовна" w:date="2018-08-21T12:19:00Z">
              <w:r w:rsidRPr="00075F73" w:rsidDel="002C1F22">
                <w:rPr>
                  <w:bCs/>
                  <w:sz w:val="20"/>
                  <w:szCs w:val="20"/>
                </w:rPr>
                <w:delText>Е</w:delText>
              </w:r>
            </w:del>
          </w:p>
        </w:tc>
        <w:tc>
          <w:tcPr>
            <w:tcW w:w="0" w:type="auto"/>
            <w:shd w:val="clear" w:color="auto" w:fill="auto"/>
          </w:tcPr>
          <w:p w:rsidR="00F81B19" w:rsidRPr="00075F73" w:rsidDel="002C1F22" w:rsidRDefault="00F81B19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del w:id="231" w:author="Бобовал Ольга Всеволодовна" w:date="2018-08-21T12:19:00Z"/>
                <w:sz w:val="20"/>
              </w:rPr>
            </w:pPr>
            <w:del w:id="232" w:author="Бобовал Ольга Всеволодовна" w:date="2018-08-21T12:19:00Z">
              <w:r w:rsidRPr="00075F73" w:rsidDel="002C1F22">
                <w:rPr>
                  <w:sz w:val="20"/>
                </w:rPr>
                <w:delText xml:space="preserve">Состав показателя «СведенияЮЛ» </w:delText>
              </w:r>
              <w:r w:rsidR="00467372" w:rsidDel="002C1F22">
                <w:rPr>
                  <w:sz w:val="20"/>
                </w:rPr>
                <w:delText>отображает</w:delText>
              </w:r>
              <w:r w:rsidRPr="00075F73" w:rsidDel="002C1F22">
                <w:rPr>
                  <w:sz w:val="20"/>
                </w:rPr>
                <w:delText xml:space="preserve"> </w:delText>
              </w:r>
              <w:r w:rsidR="00C2533F" w:rsidDel="002C1F22">
                <w:rPr>
                  <w:sz w:val="20"/>
                </w:rPr>
                <w:fldChar w:fldCharType="begin"/>
              </w:r>
              <w:r w:rsidR="00C2533F" w:rsidDel="002C1F22">
                <w:rPr>
                  <w:sz w:val="20"/>
                </w:rPr>
                <w:delInstrText xml:space="preserve"> REF _Ref464816202 \h  \* MERGEFORMAT </w:delInstrText>
              </w:r>
              <w:r w:rsidR="00C2533F" w:rsidDel="002C1F22">
                <w:rPr>
                  <w:sz w:val="20"/>
                </w:rPr>
              </w:r>
              <w:r w:rsidR="00C2533F" w:rsidDel="002C1F22">
                <w:rPr>
                  <w:sz w:val="20"/>
                </w:rPr>
                <w:fldChar w:fldCharType="separate"/>
              </w:r>
              <w:r w:rsidR="00467372" w:rsidDel="002C1F22">
                <w:rPr>
                  <w:sz w:val="20"/>
                </w:rPr>
                <w:delText>Т</w:delText>
              </w:r>
              <w:r w:rsidR="00C2533F" w:rsidRPr="00075F73" w:rsidDel="002C1F22">
                <w:rPr>
                  <w:sz w:val="20"/>
                </w:rPr>
                <w:delText>аблиц</w:delText>
              </w:r>
              <w:r w:rsidR="00467372" w:rsidDel="002C1F22">
                <w:rPr>
                  <w:sz w:val="20"/>
                </w:rPr>
                <w:delText>а</w:delText>
              </w:r>
              <w:r w:rsidR="00C2533F" w:rsidRPr="00075F73" w:rsidDel="002C1F22">
                <w:rPr>
                  <w:sz w:val="20"/>
                </w:rPr>
                <w:delText xml:space="preserve"> 5</w:delText>
              </w:r>
              <w:r w:rsidR="00C2533F" w:rsidDel="002C1F22">
                <w:rPr>
                  <w:sz w:val="20"/>
                </w:rPr>
                <w:fldChar w:fldCharType="end"/>
              </w:r>
            </w:del>
          </w:p>
        </w:tc>
      </w:tr>
      <w:tr w:rsidR="00467372" w:rsidRPr="00A40D32" w:rsidDel="002C1F22" w:rsidTr="00A40D32">
        <w:trPr>
          <w:cantSplit/>
          <w:trHeight w:val="170"/>
          <w:del w:id="233" w:author="Бобовал Ольга Всеволодовна" w:date="2018-08-21T12:19:00Z"/>
        </w:trPr>
        <w:tc>
          <w:tcPr>
            <w:tcW w:w="0" w:type="auto"/>
          </w:tcPr>
          <w:p w:rsidR="00F81B19" w:rsidRPr="00075F73" w:rsidDel="002C1F22" w:rsidRDefault="00F81B19" w:rsidP="00F81B19">
            <w:pPr>
              <w:rPr>
                <w:del w:id="234" w:author="Бобовал Ольга Всеволодовна" w:date="2018-08-21T12:19:00Z"/>
                <w:sz w:val="20"/>
                <w:szCs w:val="20"/>
              </w:rPr>
            </w:pPr>
            <w:del w:id="235" w:author="Бобовал Ольга Всеволодовна" w:date="2018-08-21T12:19:00Z">
              <w:r w:rsidRPr="00075F73" w:rsidDel="002C1F22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0" w:type="auto"/>
            <w:shd w:val="clear" w:color="auto" w:fill="auto"/>
          </w:tcPr>
          <w:p w:rsidR="00F81B19" w:rsidRPr="00075F73" w:rsidDel="002C1F22" w:rsidRDefault="009E017E" w:rsidP="00F81B19">
            <w:pPr>
              <w:rPr>
                <w:del w:id="236" w:author="Бобовал Ольга Всеволодовна" w:date="2018-08-21T12:19:00Z"/>
                <w:sz w:val="20"/>
                <w:szCs w:val="20"/>
              </w:rPr>
            </w:pPr>
            <w:del w:id="237" w:author="Бобовал Ольга Всеволодовна" w:date="2018-08-21T12:19:00Z">
              <w:r w:rsidRPr="00075F73" w:rsidDel="002C1F22">
                <w:rPr>
                  <w:sz w:val="20"/>
                  <w:szCs w:val="20"/>
                </w:rPr>
                <w:delText>Сведения о физическом лице либо индивидуальном предпринимателе</w:delText>
              </w:r>
            </w:del>
          </w:p>
        </w:tc>
        <w:tc>
          <w:tcPr>
            <w:tcW w:w="0" w:type="auto"/>
            <w:shd w:val="clear" w:color="auto" w:fill="auto"/>
          </w:tcPr>
          <w:p w:rsidR="00F81B19" w:rsidRPr="00075F73" w:rsidDel="002C1F22" w:rsidRDefault="00F81B19" w:rsidP="00F81B1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38" w:author="Бобовал Ольга Всеволодовна" w:date="2018-08-21T12:19:00Z"/>
                <w:bCs/>
                <w:sz w:val="20"/>
              </w:rPr>
            </w:pPr>
            <w:del w:id="239" w:author="Бобовал Ольга Всеволодовна" w:date="2018-08-21T12:19:00Z">
              <w:r w:rsidRPr="00075F73" w:rsidDel="002C1F22">
                <w:rPr>
                  <w:bCs/>
                  <w:sz w:val="20"/>
                </w:rPr>
                <w:delText>СведенияФЛИП</w:delText>
              </w:r>
            </w:del>
          </w:p>
        </w:tc>
        <w:tc>
          <w:tcPr>
            <w:tcW w:w="0" w:type="auto"/>
            <w:shd w:val="clear" w:color="auto" w:fill="auto"/>
          </w:tcPr>
          <w:p w:rsidR="00F81B19" w:rsidRPr="00075F73" w:rsidDel="002C1F22" w:rsidRDefault="0075181B" w:rsidP="00F81B1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40" w:author="Бобовал Ольга Всеволодовна" w:date="2018-08-21T12:19:00Z"/>
                <w:bCs/>
                <w:sz w:val="20"/>
              </w:rPr>
            </w:pPr>
            <w:del w:id="241" w:author="Бобовал Ольга Всеволодовна" w:date="2018-08-21T12:19:00Z">
              <w:r w:rsidRPr="00075F73" w:rsidDel="002C1F22">
                <w:rPr>
                  <w:bCs/>
                  <w:sz w:val="20"/>
                </w:rPr>
                <w:delText>СведенияФЛИП</w:delText>
              </w:r>
            </w:del>
          </w:p>
        </w:tc>
        <w:tc>
          <w:tcPr>
            <w:tcW w:w="0" w:type="auto"/>
          </w:tcPr>
          <w:p w:rsidR="00F81B19" w:rsidRPr="00075F73" w:rsidDel="002C1F22" w:rsidRDefault="00DC31AB" w:rsidP="00F81B1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42" w:author="Бобовал Ольга Всеволодовна" w:date="2018-08-21T12:19:00Z"/>
                <w:bCs/>
                <w:sz w:val="20"/>
              </w:rPr>
            </w:pPr>
            <w:del w:id="243" w:author="Бобовал Ольга Всеволодовна" w:date="2018-08-21T12:19:00Z">
              <w:r w:rsidRPr="00075F73" w:rsidDel="002C1F22">
                <w:rPr>
                  <w:sz w:val="20"/>
                </w:rPr>
                <w:delText>О</w:delText>
              </w:r>
            </w:del>
          </w:p>
        </w:tc>
        <w:tc>
          <w:tcPr>
            <w:tcW w:w="0" w:type="auto"/>
          </w:tcPr>
          <w:p w:rsidR="00F81B19" w:rsidRPr="00075F73" w:rsidDel="002C1F22" w:rsidRDefault="00F81B19" w:rsidP="00F81B19">
            <w:pPr>
              <w:jc w:val="center"/>
              <w:rPr>
                <w:del w:id="244" w:author="Бобовал Ольга Всеволодовна" w:date="2018-08-21T12:19:00Z"/>
                <w:bCs/>
                <w:sz w:val="20"/>
                <w:szCs w:val="20"/>
              </w:rPr>
            </w:pPr>
            <w:del w:id="245" w:author="Бобовал Ольга Всеволодовна" w:date="2018-08-21T12:19:00Z">
              <w:r w:rsidRPr="00075F73" w:rsidDel="002C1F22">
                <w:rPr>
                  <w:bCs/>
                  <w:sz w:val="20"/>
                  <w:szCs w:val="20"/>
                </w:rPr>
                <w:delText>Е</w:delText>
              </w:r>
            </w:del>
          </w:p>
        </w:tc>
        <w:tc>
          <w:tcPr>
            <w:tcW w:w="0" w:type="auto"/>
            <w:shd w:val="clear" w:color="auto" w:fill="auto"/>
          </w:tcPr>
          <w:p w:rsidR="00F81B19" w:rsidRPr="00075F73" w:rsidDel="002C1F22" w:rsidRDefault="00F81B19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del w:id="246" w:author="Бобовал Ольга Всеволодовна" w:date="2018-08-21T12:19:00Z"/>
                <w:sz w:val="20"/>
              </w:rPr>
            </w:pPr>
            <w:del w:id="247" w:author="Бобовал Ольга Всеволодовна" w:date="2018-08-21T12:19:00Z">
              <w:r w:rsidRPr="00075F73" w:rsidDel="002C1F22">
                <w:rPr>
                  <w:sz w:val="20"/>
                </w:rPr>
                <w:delText xml:space="preserve">Состав показателя «СведенияФЛИП» </w:delText>
              </w:r>
              <w:r w:rsidR="00467372" w:rsidDel="002C1F22">
                <w:rPr>
                  <w:sz w:val="20"/>
                </w:rPr>
                <w:delText>отображает</w:delText>
              </w:r>
              <w:r w:rsidRPr="00075F73" w:rsidDel="002C1F22">
                <w:rPr>
                  <w:sz w:val="20"/>
                </w:rPr>
                <w:delText xml:space="preserve"> </w:delText>
              </w:r>
              <w:r w:rsidR="00A26DBF" w:rsidRPr="00A26DBF" w:rsidDel="002C1F22">
                <w:rPr>
                  <w:sz w:val="20"/>
                </w:rPr>
                <w:fldChar w:fldCharType="begin"/>
              </w:r>
              <w:r w:rsidR="00A26DBF" w:rsidRPr="00A26DBF" w:rsidDel="002C1F22">
                <w:rPr>
                  <w:sz w:val="20"/>
                </w:rPr>
                <w:delInstrText xml:space="preserve"> REF _Ref465069217 \h </w:delInstrText>
              </w:r>
              <w:r w:rsidR="00A26DBF" w:rsidDel="002C1F22">
                <w:rPr>
                  <w:sz w:val="20"/>
                </w:rPr>
                <w:delInstrText xml:space="preserve"> \* MERGEFORMAT </w:delInstrText>
              </w:r>
              <w:r w:rsidR="00A26DBF" w:rsidRPr="00A26DBF" w:rsidDel="002C1F22">
                <w:rPr>
                  <w:sz w:val="20"/>
                </w:rPr>
              </w:r>
              <w:r w:rsidR="00A26DBF" w:rsidRPr="00A26DBF" w:rsidDel="002C1F22">
                <w:rPr>
                  <w:sz w:val="20"/>
                </w:rPr>
                <w:fldChar w:fldCharType="separate"/>
              </w:r>
              <w:r w:rsidR="00A26DBF" w:rsidRPr="00075F73" w:rsidDel="002C1F22">
                <w:rPr>
                  <w:sz w:val="20"/>
                </w:rPr>
                <w:delText>Таблица 6</w:delText>
              </w:r>
              <w:r w:rsidR="00A26DBF" w:rsidRPr="00A26DBF" w:rsidDel="002C1F22">
                <w:rPr>
                  <w:sz w:val="20"/>
                </w:rPr>
                <w:fldChar w:fldCharType="end"/>
              </w:r>
            </w:del>
          </w:p>
        </w:tc>
      </w:tr>
      <w:tr w:rsidR="00467372" w:rsidRPr="00A40D32" w:rsidDel="002C1F22" w:rsidTr="00A40D32">
        <w:trPr>
          <w:cantSplit/>
          <w:trHeight w:val="170"/>
          <w:del w:id="248" w:author="Бобовал Ольга Всеволодовна" w:date="2018-08-21T12:19:00Z"/>
        </w:trPr>
        <w:tc>
          <w:tcPr>
            <w:tcW w:w="0" w:type="auto"/>
          </w:tcPr>
          <w:p w:rsidR="00682628" w:rsidRPr="00075F73" w:rsidDel="002C1F22" w:rsidRDefault="00682628" w:rsidP="00682628">
            <w:pPr>
              <w:rPr>
                <w:del w:id="249" w:author="Бобовал Ольга Всеволодовна" w:date="2018-08-21T12:19:00Z"/>
                <w:sz w:val="20"/>
                <w:szCs w:val="20"/>
              </w:rPr>
            </w:pPr>
            <w:del w:id="250" w:author="Бобовал Ольга Всеволодовна" w:date="2018-08-21T12:19:00Z">
              <w:r w:rsidRPr="00075F73" w:rsidDel="002C1F22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0" w:type="auto"/>
            <w:shd w:val="clear" w:color="auto" w:fill="auto"/>
          </w:tcPr>
          <w:p w:rsidR="00682628" w:rsidRPr="00075F73" w:rsidDel="002C1F22" w:rsidRDefault="00682628" w:rsidP="00682628">
            <w:pPr>
              <w:rPr>
                <w:del w:id="251" w:author="Бобовал Ольга Всеволодовна" w:date="2018-08-21T12:19:00Z"/>
                <w:sz w:val="20"/>
                <w:szCs w:val="20"/>
              </w:rPr>
            </w:pPr>
            <w:del w:id="252" w:author="Бобовал Ольга Всеволодовна" w:date="2018-08-21T12:19:00Z">
              <w:r w:rsidRPr="00075F73" w:rsidDel="002C1F22">
                <w:rPr>
                  <w:sz w:val="20"/>
                  <w:szCs w:val="20"/>
                </w:rPr>
                <w:delText>Сведения о ИНБОЮЛ</w:delText>
              </w:r>
            </w:del>
          </w:p>
        </w:tc>
        <w:tc>
          <w:tcPr>
            <w:tcW w:w="0" w:type="auto"/>
            <w:shd w:val="clear" w:color="auto" w:fill="auto"/>
          </w:tcPr>
          <w:p w:rsidR="00682628" w:rsidRPr="00075F73" w:rsidDel="002C1F22" w:rsidRDefault="00682628" w:rsidP="0068262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53" w:author="Бобовал Ольга Всеволодовна" w:date="2018-08-21T12:19:00Z"/>
                <w:bCs/>
                <w:sz w:val="20"/>
              </w:rPr>
            </w:pPr>
            <w:del w:id="254" w:author="Бобовал Ольга Всеволодовна" w:date="2018-08-21T12:19:00Z">
              <w:r w:rsidRPr="00075F73" w:rsidDel="002C1F22">
                <w:rPr>
                  <w:bCs/>
                  <w:sz w:val="20"/>
                </w:rPr>
                <w:delText>СведенияИНБОЮЛ</w:delText>
              </w:r>
            </w:del>
          </w:p>
        </w:tc>
        <w:tc>
          <w:tcPr>
            <w:tcW w:w="0" w:type="auto"/>
            <w:shd w:val="clear" w:color="auto" w:fill="auto"/>
          </w:tcPr>
          <w:p w:rsidR="00682628" w:rsidRPr="00075F73" w:rsidDel="002C1F22" w:rsidRDefault="00682628" w:rsidP="0068262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55" w:author="Бобовал Ольга Всеволодовна" w:date="2018-08-21T12:19:00Z"/>
                <w:bCs/>
                <w:sz w:val="20"/>
              </w:rPr>
            </w:pPr>
            <w:del w:id="256" w:author="Бобовал Ольга Всеволодовна" w:date="2018-08-21T12:19:00Z">
              <w:r w:rsidRPr="00075F73" w:rsidDel="002C1F22">
                <w:rPr>
                  <w:bCs/>
                  <w:sz w:val="20"/>
                </w:rPr>
                <w:delText>СведенияИНБОЮЛ</w:delText>
              </w:r>
            </w:del>
          </w:p>
        </w:tc>
        <w:tc>
          <w:tcPr>
            <w:tcW w:w="0" w:type="auto"/>
          </w:tcPr>
          <w:p w:rsidR="00682628" w:rsidRPr="00075F73" w:rsidDel="002C1F22" w:rsidRDefault="00682628" w:rsidP="0068262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57" w:author="Бобовал Ольга Всеволодовна" w:date="2018-08-21T12:19:00Z"/>
                <w:sz w:val="20"/>
              </w:rPr>
            </w:pPr>
            <w:del w:id="258" w:author="Бобовал Ольга Всеволодовна" w:date="2018-08-21T12:19:00Z">
              <w:r w:rsidRPr="00075F73" w:rsidDel="002C1F22">
                <w:rPr>
                  <w:sz w:val="20"/>
                </w:rPr>
                <w:delText>О</w:delText>
              </w:r>
            </w:del>
          </w:p>
        </w:tc>
        <w:tc>
          <w:tcPr>
            <w:tcW w:w="0" w:type="auto"/>
          </w:tcPr>
          <w:p w:rsidR="00682628" w:rsidRPr="00075F73" w:rsidDel="002C1F22" w:rsidRDefault="00682628" w:rsidP="00682628">
            <w:pPr>
              <w:jc w:val="center"/>
              <w:rPr>
                <w:del w:id="259" w:author="Бобовал Ольга Всеволодовна" w:date="2018-08-21T12:19:00Z"/>
                <w:bCs/>
                <w:sz w:val="20"/>
                <w:szCs w:val="20"/>
              </w:rPr>
            </w:pPr>
            <w:del w:id="260" w:author="Бобовал Ольга Всеволодовна" w:date="2018-08-21T12:19:00Z">
              <w:r w:rsidRPr="00075F73" w:rsidDel="002C1F22">
                <w:rPr>
                  <w:bCs/>
                  <w:sz w:val="20"/>
                  <w:szCs w:val="20"/>
                </w:rPr>
                <w:delText>Е</w:delText>
              </w:r>
            </w:del>
          </w:p>
        </w:tc>
        <w:tc>
          <w:tcPr>
            <w:tcW w:w="0" w:type="auto"/>
            <w:shd w:val="clear" w:color="auto" w:fill="auto"/>
          </w:tcPr>
          <w:p w:rsidR="00682628" w:rsidRPr="00075F73" w:rsidDel="002C1F22" w:rsidRDefault="00682628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del w:id="261" w:author="Бобовал Ольга Всеволодовна" w:date="2018-08-21T12:19:00Z"/>
                <w:sz w:val="20"/>
              </w:rPr>
            </w:pPr>
            <w:del w:id="262" w:author="Бобовал Ольга Всеволодовна" w:date="2018-08-21T12:19:00Z">
              <w:r w:rsidRPr="00075F73" w:rsidDel="002C1F22">
                <w:rPr>
                  <w:sz w:val="20"/>
                </w:rPr>
                <w:delText xml:space="preserve">Состав показателя «СведенияИНБОЮЛ» </w:delText>
              </w:r>
              <w:r w:rsidR="00467372" w:rsidDel="002C1F22">
                <w:rPr>
                  <w:sz w:val="20"/>
                </w:rPr>
                <w:delText>отображает</w:delText>
              </w:r>
              <w:r w:rsidRPr="00075F73" w:rsidDel="002C1F22">
                <w:rPr>
                  <w:sz w:val="20"/>
                </w:rPr>
                <w:delText xml:space="preserve"> </w:delText>
              </w:r>
              <w:r w:rsidR="00C2533F" w:rsidDel="002C1F22">
                <w:rPr>
                  <w:sz w:val="20"/>
                </w:rPr>
                <w:fldChar w:fldCharType="begin"/>
              </w:r>
              <w:r w:rsidR="00C2533F" w:rsidDel="002C1F22">
                <w:rPr>
                  <w:sz w:val="20"/>
                </w:rPr>
                <w:delInstrText xml:space="preserve"> REF _Ref464815371 \h  \* MERGEFORMAT </w:delInstrText>
              </w:r>
              <w:r w:rsidR="00C2533F" w:rsidDel="002C1F22">
                <w:rPr>
                  <w:sz w:val="20"/>
                </w:rPr>
              </w:r>
              <w:r w:rsidR="00C2533F" w:rsidDel="002C1F22">
                <w:rPr>
                  <w:sz w:val="20"/>
                </w:rPr>
                <w:fldChar w:fldCharType="separate"/>
              </w:r>
              <w:r w:rsidR="00467372" w:rsidDel="002C1F22">
                <w:rPr>
                  <w:sz w:val="20"/>
                </w:rPr>
                <w:delText>Т</w:delText>
              </w:r>
              <w:r w:rsidR="00C2533F" w:rsidRPr="00075F73" w:rsidDel="002C1F22">
                <w:rPr>
                  <w:sz w:val="20"/>
                </w:rPr>
                <w:delText>аблиц</w:delText>
              </w:r>
              <w:r w:rsidR="00467372" w:rsidDel="002C1F22">
                <w:rPr>
                  <w:sz w:val="20"/>
                </w:rPr>
                <w:delText>а</w:delText>
              </w:r>
              <w:r w:rsidR="00C2533F" w:rsidRPr="00075F73" w:rsidDel="002C1F22">
                <w:rPr>
                  <w:sz w:val="20"/>
                </w:rPr>
                <w:delText xml:space="preserve"> 7</w:delText>
              </w:r>
              <w:r w:rsidR="00C2533F" w:rsidDel="002C1F22">
                <w:rPr>
                  <w:sz w:val="20"/>
                </w:rPr>
                <w:fldChar w:fldCharType="end"/>
              </w:r>
            </w:del>
          </w:p>
        </w:tc>
      </w:tr>
    </w:tbl>
    <w:p w:rsidR="00F81B19" w:rsidRPr="00CE446A" w:rsidDel="00617072" w:rsidRDefault="00F81B19" w:rsidP="005D749A">
      <w:pPr>
        <w:spacing w:after="80"/>
        <w:ind w:firstLine="425"/>
        <w:jc w:val="center"/>
        <w:outlineLvl w:val="0"/>
        <w:rPr>
          <w:del w:id="263" w:author="Бобовал Ольга Всеволодовна" w:date="2018-08-21T11:59:00Z"/>
          <w:b/>
          <w:sz w:val="18"/>
          <w:szCs w:val="18"/>
        </w:rPr>
      </w:pPr>
    </w:p>
    <w:p w:rsidR="0061090F" w:rsidRPr="00CE446A" w:rsidDel="00617072" w:rsidRDefault="0061090F" w:rsidP="0061090F">
      <w:pPr>
        <w:pStyle w:val="af0"/>
        <w:keepNext/>
        <w:jc w:val="right"/>
        <w:rPr>
          <w:del w:id="264" w:author="Бобовал Ольга Всеволодовна" w:date="2018-08-21T11:59:00Z"/>
        </w:rPr>
      </w:pPr>
      <w:bookmarkStart w:id="265" w:name="_Ref464816202"/>
      <w:bookmarkStart w:id="266" w:name="_Ref421721940"/>
      <w:del w:id="267" w:author="Бобовал Ольга Всеволодовна" w:date="2018-08-21T11:59:00Z">
        <w:r w:rsidRPr="00CE446A" w:rsidDel="00617072">
          <w:delText xml:space="preserve">Таблица </w:delText>
        </w:r>
        <w:r w:rsidR="002C20C0" w:rsidDel="00617072">
          <w:fldChar w:fldCharType="begin"/>
        </w:r>
        <w:r w:rsidR="002C20C0" w:rsidDel="00617072">
          <w:delInstrText xml:space="preserve"> SEQ Таблица \* ARABIC </w:delInstrText>
        </w:r>
        <w:r w:rsidR="002C20C0" w:rsidDel="00617072">
          <w:fldChar w:fldCharType="separate"/>
        </w:r>
        <w:r w:rsidR="00D53123" w:rsidDel="00617072">
          <w:rPr>
            <w:noProof/>
          </w:rPr>
          <w:delText>5</w:delText>
        </w:r>
        <w:r w:rsidR="002C20C0" w:rsidDel="00617072">
          <w:rPr>
            <w:noProof/>
          </w:rPr>
          <w:fldChar w:fldCharType="end"/>
        </w:r>
        <w:bookmarkEnd w:id="265"/>
        <w:bookmarkEnd w:id="266"/>
      </w:del>
    </w:p>
    <w:p w:rsidR="0061090F" w:rsidRPr="00CE446A" w:rsidDel="00617072" w:rsidRDefault="0061090F" w:rsidP="00421DA0">
      <w:pPr>
        <w:jc w:val="center"/>
        <w:rPr>
          <w:del w:id="268" w:author="Бобовал Ольга Всеволодовна" w:date="2018-08-21T11:56:00Z"/>
          <w:b/>
          <w:sz w:val="26"/>
          <w:szCs w:val="26"/>
        </w:rPr>
      </w:pPr>
      <w:del w:id="269" w:author="Бобовал Ольга Всеволодовна" w:date="2018-08-21T11:56:00Z">
        <w:r w:rsidRPr="00CE446A" w:rsidDel="00617072">
          <w:rPr>
            <w:b/>
            <w:sz w:val="26"/>
            <w:szCs w:val="26"/>
          </w:rPr>
          <w:delText>Тип данных «Сведения о юридическом лице (филиале юридического лица)» (СведенияЮЛ)</w:delText>
        </w:r>
      </w:del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2489"/>
        <w:gridCol w:w="2400"/>
        <w:gridCol w:w="1789"/>
        <w:gridCol w:w="1851"/>
        <w:gridCol w:w="2041"/>
        <w:gridCol w:w="4853"/>
      </w:tblGrid>
      <w:tr w:rsidR="0061090F" w:rsidRPr="00A40D32" w:rsidDel="00617072" w:rsidTr="00075F73">
        <w:trPr>
          <w:cantSplit/>
          <w:trHeight w:val="170"/>
          <w:tblHeader/>
          <w:del w:id="270" w:author="Бобовал Ольга Всеволодовна" w:date="2018-08-21T11:56:00Z"/>
        </w:trPr>
        <w:tc>
          <w:tcPr>
            <w:tcW w:w="503" w:type="dxa"/>
            <w:shd w:val="clear" w:color="auto" w:fill="EAEAEA"/>
          </w:tcPr>
          <w:p w:rsidR="0061090F" w:rsidRPr="00075F73" w:rsidDel="00617072" w:rsidRDefault="0061090F" w:rsidP="0061090F">
            <w:pPr>
              <w:jc w:val="center"/>
              <w:rPr>
                <w:del w:id="271" w:author="Бобовал Ольга Всеволодовна" w:date="2018-08-21T11:56:00Z"/>
                <w:b/>
                <w:bCs/>
                <w:sz w:val="20"/>
                <w:szCs w:val="20"/>
              </w:rPr>
            </w:pPr>
            <w:del w:id="272" w:author="Бобовал Ольга Всеволодовна" w:date="2018-08-21T11:56:00Z">
              <w:r w:rsidRPr="00075F73" w:rsidDel="00617072">
                <w:rPr>
                  <w:b/>
                  <w:bCs/>
                  <w:sz w:val="20"/>
                  <w:szCs w:val="20"/>
                </w:rPr>
                <w:delText>№</w:delText>
              </w:r>
            </w:del>
          </w:p>
          <w:p w:rsidR="0061090F" w:rsidRPr="00075F73" w:rsidDel="00617072" w:rsidRDefault="0061090F" w:rsidP="0061090F">
            <w:pPr>
              <w:jc w:val="center"/>
              <w:rPr>
                <w:del w:id="273" w:author="Бобовал Ольга Всеволодовна" w:date="2018-08-21T11:56:00Z"/>
                <w:b/>
                <w:bCs/>
                <w:sz w:val="20"/>
                <w:szCs w:val="20"/>
              </w:rPr>
            </w:pPr>
            <w:del w:id="274" w:author="Бобовал Ольга Всеволодовна" w:date="2018-08-21T11:56:00Z">
              <w:r w:rsidRPr="00075F73" w:rsidDel="00617072">
                <w:rPr>
                  <w:b/>
                  <w:bCs/>
                  <w:sz w:val="20"/>
                  <w:szCs w:val="20"/>
                </w:rPr>
                <w:delText>п/п</w:delText>
              </w:r>
            </w:del>
          </w:p>
        </w:tc>
        <w:tc>
          <w:tcPr>
            <w:tcW w:w="2489" w:type="dxa"/>
            <w:shd w:val="clear" w:color="auto" w:fill="EAEAEA"/>
            <w:vAlign w:val="center"/>
          </w:tcPr>
          <w:p w:rsidR="0061090F" w:rsidRPr="00075F73" w:rsidDel="00617072" w:rsidRDefault="0061090F" w:rsidP="0061090F">
            <w:pPr>
              <w:jc w:val="center"/>
              <w:rPr>
                <w:del w:id="275" w:author="Бобовал Ольга Всеволодовна" w:date="2018-08-21T11:56:00Z"/>
                <w:b/>
                <w:bCs/>
                <w:sz w:val="20"/>
                <w:szCs w:val="20"/>
              </w:rPr>
            </w:pPr>
            <w:del w:id="276" w:author="Бобовал Ольга Всеволодовна" w:date="2018-08-21T11:56:00Z">
              <w:r w:rsidRPr="00075F73" w:rsidDel="00617072">
                <w:rPr>
                  <w:b/>
                  <w:bCs/>
                  <w:sz w:val="20"/>
                  <w:szCs w:val="20"/>
                </w:rPr>
                <w:delText>Наименование показателя</w:delText>
              </w:r>
            </w:del>
          </w:p>
        </w:tc>
        <w:tc>
          <w:tcPr>
            <w:tcW w:w="2400" w:type="dxa"/>
            <w:shd w:val="clear" w:color="auto" w:fill="EAEAEA"/>
            <w:vAlign w:val="center"/>
          </w:tcPr>
          <w:p w:rsidR="0061090F" w:rsidRPr="00075F73" w:rsidDel="00617072" w:rsidRDefault="0061090F" w:rsidP="0061090F">
            <w:pPr>
              <w:jc w:val="center"/>
              <w:rPr>
                <w:del w:id="277" w:author="Бобовал Ольга Всеволодовна" w:date="2018-08-21T11:56:00Z"/>
                <w:b/>
                <w:bCs/>
                <w:sz w:val="20"/>
                <w:szCs w:val="20"/>
              </w:rPr>
            </w:pPr>
            <w:del w:id="278" w:author="Бобовал Ольга Всеволодовна" w:date="2018-08-21T11:56:00Z">
              <w:r w:rsidRPr="00075F73" w:rsidDel="00617072">
                <w:rPr>
                  <w:b/>
                  <w:bCs/>
                  <w:sz w:val="20"/>
                  <w:szCs w:val="20"/>
                </w:rPr>
                <w:delText>Сокращенное наименование показателя (тег)</w:delText>
              </w:r>
            </w:del>
          </w:p>
        </w:tc>
        <w:tc>
          <w:tcPr>
            <w:tcW w:w="1789" w:type="dxa"/>
            <w:shd w:val="clear" w:color="auto" w:fill="EAEAEA"/>
            <w:vAlign w:val="center"/>
          </w:tcPr>
          <w:p w:rsidR="0061090F" w:rsidRPr="00075F73" w:rsidDel="00617072" w:rsidRDefault="0061090F" w:rsidP="0061090F">
            <w:pPr>
              <w:jc w:val="center"/>
              <w:rPr>
                <w:del w:id="279" w:author="Бобовал Ольга Всеволодовна" w:date="2018-08-21T11:56:00Z"/>
                <w:b/>
                <w:bCs/>
                <w:sz w:val="20"/>
                <w:szCs w:val="20"/>
              </w:rPr>
            </w:pPr>
            <w:del w:id="280" w:author="Бобовал Ольга Всеволодовна" w:date="2018-08-21T11:56:00Z">
              <w:r w:rsidRPr="00075F73" w:rsidDel="00617072">
                <w:rPr>
                  <w:b/>
                  <w:bCs/>
                  <w:sz w:val="20"/>
                  <w:szCs w:val="20"/>
                </w:rPr>
                <w:delText>Формат показателя</w:delText>
              </w:r>
            </w:del>
          </w:p>
        </w:tc>
        <w:tc>
          <w:tcPr>
            <w:tcW w:w="1851" w:type="dxa"/>
            <w:shd w:val="clear" w:color="auto" w:fill="EAEAEA"/>
            <w:vAlign w:val="center"/>
          </w:tcPr>
          <w:p w:rsidR="0061090F" w:rsidRPr="00075F73" w:rsidDel="00617072" w:rsidRDefault="0061090F" w:rsidP="0061090F">
            <w:pPr>
              <w:jc w:val="center"/>
              <w:rPr>
                <w:del w:id="281" w:author="Бобовал Ольга Всеволодовна" w:date="2018-08-21T11:56:00Z"/>
                <w:b/>
                <w:bCs/>
                <w:sz w:val="20"/>
                <w:szCs w:val="20"/>
              </w:rPr>
            </w:pPr>
            <w:del w:id="282" w:author="Бобовал Ольга Всеволодовна" w:date="2018-08-21T11:56:00Z">
              <w:r w:rsidRPr="00075F73" w:rsidDel="00617072">
                <w:rPr>
                  <w:b/>
                  <w:bCs/>
                  <w:sz w:val="20"/>
                  <w:szCs w:val="20"/>
                </w:rPr>
                <w:delText>Признак обязательности показателя</w:delText>
              </w:r>
            </w:del>
          </w:p>
        </w:tc>
        <w:tc>
          <w:tcPr>
            <w:tcW w:w="2041" w:type="dxa"/>
            <w:shd w:val="clear" w:color="auto" w:fill="EAEAEA"/>
          </w:tcPr>
          <w:p w:rsidR="0061090F" w:rsidRPr="00075F73" w:rsidDel="00617072" w:rsidRDefault="0061090F" w:rsidP="0061090F">
            <w:pPr>
              <w:jc w:val="center"/>
              <w:rPr>
                <w:del w:id="283" w:author="Бобовал Ольга Всеволодовна" w:date="2018-08-21T11:56:00Z"/>
                <w:b/>
                <w:bCs/>
                <w:sz w:val="20"/>
                <w:szCs w:val="20"/>
              </w:rPr>
            </w:pPr>
            <w:del w:id="284" w:author="Бобовал Ольга Всеволодовна" w:date="2018-08-21T11:56:00Z">
              <w:r w:rsidRPr="00075F73" w:rsidDel="00617072">
                <w:rPr>
                  <w:b/>
                  <w:bCs/>
                  <w:sz w:val="20"/>
                  <w:szCs w:val="20"/>
                </w:rPr>
                <w:delText>Признак множественности показателя</w:delText>
              </w:r>
            </w:del>
          </w:p>
        </w:tc>
        <w:tc>
          <w:tcPr>
            <w:tcW w:w="4853" w:type="dxa"/>
            <w:shd w:val="clear" w:color="auto" w:fill="EAEAEA"/>
            <w:vAlign w:val="center"/>
          </w:tcPr>
          <w:p w:rsidR="0061090F" w:rsidRPr="00075F73" w:rsidDel="00617072" w:rsidRDefault="0061090F" w:rsidP="0061090F">
            <w:pPr>
              <w:jc w:val="center"/>
              <w:rPr>
                <w:del w:id="285" w:author="Бобовал Ольга Всеволодовна" w:date="2018-08-21T11:56:00Z"/>
                <w:b/>
                <w:bCs/>
                <w:sz w:val="20"/>
                <w:szCs w:val="20"/>
              </w:rPr>
            </w:pPr>
            <w:del w:id="286" w:author="Бобовал Ольга Всеволодовна" w:date="2018-08-21T11:56:00Z">
              <w:r w:rsidRPr="00075F73" w:rsidDel="00617072">
                <w:rPr>
                  <w:b/>
                  <w:bCs/>
                  <w:sz w:val="20"/>
                  <w:szCs w:val="20"/>
                </w:rPr>
                <w:delText>Структура показателя и дополнительная информация</w:delText>
              </w:r>
            </w:del>
          </w:p>
        </w:tc>
      </w:tr>
      <w:tr w:rsidR="0061090F" w:rsidRPr="00A40D32" w:rsidDel="00617072" w:rsidTr="00075F73">
        <w:trPr>
          <w:cantSplit/>
          <w:trHeight w:val="170"/>
          <w:del w:id="287" w:author="Бобовал Ольга Всеволодовна" w:date="2018-08-21T11:56:00Z"/>
        </w:trPr>
        <w:tc>
          <w:tcPr>
            <w:tcW w:w="503" w:type="dxa"/>
          </w:tcPr>
          <w:p w:rsidR="0061090F" w:rsidRPr="00075F73" w:rsidDel="00617072" w:rsidRDefault="0061090F" w:rsidP="0061090F">
            <w:pPr>
              <w:rPr>
                <w:del w:id="288" w:author="Бобовал Ольга Всеволодовна" w:date="2018-08-21T11:56:00Z"/>
                <w:sz w:val="20"/>
                <w:szCs w:val="20"/>
              </w:rPr>
            </w:pPr>
            <w:del w:id="289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489" w:type="dxa"/>
            <w:shd w:val="clear" w:color="auto" w:fill="auto"/>
          </w:tcPr>
          <w:p w:rsidR="0061090F" w:rsidRPr="00075F73" w:rsidDel="00617072" w:rsidRDefault="00B46F4C" w:rsidP="0061090F">
            <w:pPr>
              <w:rPr>
                <w:del w:id="290" w:author="Бобовал Ольга Всеволодовна" w:date="2018-08-21T11:56:00Z"/>
                <w:sz w:val="20"/>
                <w:szCs w:val="20"/>
                <w:highlight w:val="red"/>
              </w:rPr>
            </w:pPr>
            <w:del w:id="29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Полное н</w:delText>
              </w:r>
              <w:r w:rsidR="0061090F" w:rsidRPr="00075F73" w:rsidDel="00617072">
                <w:rPr>
                  <w:sz w:val="20"/>
                  <w:szCs w:val="20"/>
                </w:rPr>
                <w:delText>аименование юридического лица (филиала юридического лица)</w:delText>
              </w:r>
            </w:del>
          </w:p>
        </w:tc>
        <w:tc>
          <w:tcPr>
            <w:tcW w:w="2400" w:type="dxa"/>
            <w:shd w:val="clear" w:color="auto" w:fill="auto"/>
          </w:tcPr>
          <w:p w:rsidR="0061090F" w:rsidRPr="00075F73" w:rsidDel="00617072" w:rsidRDefault="00E04E16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92" w:author="Бобовал Ольга Всеволодовна" w:date="2018-08-21T11:56:00Z"/>
                <w:sz w:val="20"/>
              </w:rPr>
            </w:pPr>
            <w:del w:id="293" w:author="Бобовал Ольга Всеволодовна" w:date="2018-08-21T11:56:00Z">
              <w:r w:rsidRPr="00075F73" w:rsidDel="00617072">
                <w:rPr>
                  <w:sz w:val="20"/>
                </w:rPr>
                <w:delText>Полн</w:delText>
              </w:r>
              <w:r w:rsidR="0061090F" w:rsidRPr="00075F73" w:rsidDel="00617072">
                <w:rPr>
                  <w:sz w:val="20"/>
                </w:rPr>
                <w:delText>НаимЮЛ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61090F" w:rsidRPr="00075F73" w:rsidDel="00617072" w:rsidRDefault="0061090F" w:rsidP="0061090F">
            <w:pPr>
              <w:autoSpaceDE w:val="0"/>
              <w:autoSpaceDN w:val="0"/>
              <w:adjustRightInd w:val="0"/>
              <w:jc w:val="center"/>
              <w:rPr>
                <w:del w:id="294" w:author="Бобовал Ольга Всеволодовна" w:date="2018-08-21T11:56:00Z"/>
                <w:sz w:val="20"/>
                <w:szCs w:val="20"/>
              </w:rPr>
            </w:pPr>
            <w:del w:id="29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Т(1-250)</w:delText>
              </w:r>
            </w:del>
          </w:p>
        </w:tc>
        <w:tc>
          <w:tcPr>
            <w:tcW w:w="1851" w:type="dxa"/>
          </w:tcPr>
          <w:p w:rsidR="0061090F" w:rsidRPr="00075F73" w:rsidDel="00617072" w:rsidRDefault="002D0864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296" w:author="Бобовал Ольга Всеволодовна" w:date="2018-08-21T11:56:00Z"/>
                <w:bCs/>
                <w:sz w:val="20"/>
              </w:rPr>
            </w:pPr>
            <w:del w:id="297" w:author="Бобовал Ольга Всеволодовна" w:date="2018-08-21T11:56:00Z">
              <w:r w:rsidRPr="00075F73" w:rsidDel="00617072">
                <w:rPr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61090F" w:rsidRPr="00075F73" w:rsidDel="00617072" w:rsidRDefault="0061090F" w:rsidP="0061090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298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299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61090F" w:rsidRPr="00075F73" w:rsidDel="00617072" w:rsidRDefault="0061090F" w:rsidP="00075F73">
            <w:pPr>
              <w:autoSpaceDE w:val="0"/>
              <w:autoSpaceDN w:val="0"/>
              <w:adjustRightInd w:val="0"/>
              <w:rPr>
                <w:del w:id="300" w:author="Бобовал Ольга Всеволодовна" w:date="2018-08-21T11:56:00Z"/>
                <w:sz w:val="20"/>
                <w:szCs w:val="20"/>
              </w:rPr>
            </w:pPr>
            <w:del w:id="30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Указывается</w:delText>
              </w:r>
              <w:r w:rsidR="00044FC2" w:rsidRPr="00075F73" w:rsidDel="00617072">
                <w:rPr>
                  <w:sz w:val="20"/>
                  <w:szCs w:val="20"/>
                </w:rPr>
                <w:delText xml:space="preserve"> полное фирменное наименование </w:delText>
              </w:r>
              <w:r w:rsidR="00682628" w:rsidRPr="00075F73" w:rsidDel="00617072">
                <w:rPr>
                  <w:sz w:val="20"/>
                  <w:szCs w:val="20"/>
                </w:rPr>
                <w:delText>юридического лица</w:delText>
              </w:r>
            </w:del>
          </w:p>
        </w:tc>
      </w:tr>
      <w:tr w:rsidR="009A56F4" w:rsidRPr="00A40D32" w:rsidDel="00617072" w:rsidTr="00075F73">
        <w:trPr>
          <w:cantSplit/>
          <w:trHeight w:val="170"/>
          <w:del w:id="302" w:author="Бобовал Ольга Всеволодовна" w:date="2018-08-21T11:56:00Z"/>
        </w:trPr>
        <w:tc>
          <w:tcPr>
            <w:tcW w:w="503" w:type="dxa"/>
          </w:tcPr>
          <w:p w:rsidR="009A56F4" w:rsidRPr="00075F73" w:rsidDel="00617072" w:rsidRDefault="009A56F4" w:rsidP="0061090F">
            <w:pPr>
              <w:rPr>
                <w:del w:id="303" w:author="Бобовал Ольга Всеволодовна" w:date="2018-08-21T11:56:00Z"/>
                <w:sz w:val="20"/>
                <w:szCs w:val="20"/>
              </w:rPr>
            </w:pPr>
            <w:del w:id="304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489" w:type="dxa"/>
            <w:shd w:val="clear" w:color="auto" w:fill="auto"/>
          </w:tcPr>
          <w:p w:rsidR="009A56F4" w:rsidRPr="00075F73" w:rsidDel="00617072" w:rsidRDefault="009A56F4" w:rsidP="0061090F">
            <w:pPr>
              <w:rPr>
                <w:del w:id="305" w:author="Бобовал Ольга Всеволодовна" w:date="2018-08-21T11:56:00Z"/>
                <w:sz w:val="20"/>
                <w:szCs w:val="20"/>
              </w:rPr>
            </w:pPr>
            <w:del w:id="306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Краткое наименование юридического лица</w:delText>
              </w:r>
            </w:del>
          </w:p>
        </w:tc>
        <w:tc>
          <w:tcPr>
            <w:tcW w:w="2400" w:type="dxa"/>
            <w:shd w:val="clear" w:color="auto" w:fill="auto"/>
          </w:tcPr>
          <w:p w:rsidR="009A56F4" w:rsidRPr="00075F73" w:rsidDel="00617072" w:rsidRDefault="009A56F4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07" w:author="Бобовал Ольга Всеволодовна" w:date="2018-08-21T11:56:00Z"/>
                <w:sz w:val="20"/>
              </w:rPr>
            </w:pPr>
            <w:del w:id="308" w:author="Бобовал Ольга Всеволодовна" w:date="2018-08-21T11:56:00Z">
              <w:r w:rsidRPr="00075F73" w:rsidDel="00617072">
                <w:rPr>
                  <w:sz w:val="20"/>
                </w:rPr>
                <w:delText>КратНаимЮЛ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9A56F4" w:rsidRPr="00075F73" w:rsidDel="00617072" w:rsidRDefault="009A56F4" w:rsidP="0061090F">
            <w:pPr>
              <w:autoSpaceDE w:val="0"/>
              <w:autoSpaceDN w:val="0"/>
              <w:adjustRightInd w:val="0"/>
              <w:jc w:val="center"/>
              <w:rPr>
                <w:del w:id="309" w:author="Бобовал Ольга Всеволодовна" w:date="2018-08-21T11:56:00Z"/>
                <w:sz w:val="20"/>
                <w:szCs w:val="20"/>
              </w:rPr>
            </w:pPr>
            <w:del w:id="310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Т(1-250)</w:delText>
              </w:r>
            </w:del>
          </w:p>
        </w:tc>
        <w:tc>
          <w:tcPr>
            <w:tcW w:w="1851" w:type="dxa"/>
          </w:tcPr>
          <w:p w:rsidR="009A56F4" w:rsidRPr="00075F73" w:rsidDel="00617072" w:rsidRDefault="009A56F4" w:rsidP="00481890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11" w:author="Бобовал Ольга Всеволодовна" w:date="2018-08-21T11:56:00Z"/>
                <w:bCs/>
                <w:sz w:val="20"/>
              </w:rPr>
            </w:pPr>
            <w:del w:id="312" w:author="Бобовал Ольга Всеволодовна" w:date="2018-08-21T11:56:00Z">
              <w:r w:rsidRPr="00075F73" w:rsidDel="00617072">
                <w:rPr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9A56F4" w:rsidRPr="00075F73" w:rsidDel="00617072" w:rsidRDefault="009A56F4" w:rsidP="0048189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313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314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9A56F4" w:rsidRPr="00075F73" w:rsidDel="00617072" w:rsidRDefault="0075181B" w:rsidP="00075F73">
            <w:pPr>
              <w:autoSpaceDE w:val="0"/>
              <w:autoSpaceDN w:val="0"/>
              <w:adjustRightInd w:val="0"/>
              <w:rPr>
                <w:del w:id="315" w:author="Бобовал Ольга Всеволодовна" w:date="2018-08-21T11:56:00Z"/>
                <w:sz w:val="20"/>
                <w:szCs w:val="20"/>
              </w:rPr>
            </w:pPr>
            <w:del w:id="316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 xml:space="preserve">Указывается краткое наименование </w:delText>
              </w:r>
              <w:r w:rsidR="00682628" w:rsidRPr="00075F73" w:rsidDel="00617072">
                <w:rPr>
                  <w:sz w:val="20"/>
                  <w:szCs w:val="20"/>
                </w:rPr>
                <w:delText>юридического лица</w:delText>
              </w:r>
            </w:del>
          </w:p>
        </w:tc>
      </w:tr>
      <w:tr w:rsidR="009A56F4" w:rsidRPr="00A40D32" w:rsidDel="00617072" w:rsidTr="00075F73">
        <w:trPr>
          <w:cantSplit/>
          <w:trHeight w:val="170"/>
          <w:del w:id="317" w:author="Бобовал Ольга Всеволодовна" w:date="2018-08-21T11:56:00Z"/>
        </w:trPr>
        <w:tc>
          <w:tcPr>
            <w:tcW w:w="503" w:type="dxa"/>
          </w:tcPr>
          <w:p w:rsidR="009A56F4" w:rsidRPr="00075F73" w:rsidDel="00617072" w:rsidRDefault="009A56F4" w:rsidP="0061090F">
            <w:pPr>
              <w:rPr>
                <w:del w:id="318" w:author="Бобовал Ольга Всеволодовна" w:date="2018-08-21T11:56:00Z"/>
                <w:sz w:val="20"/>
                <w:szCs w:val="20"/>
              </w:rPr>
            </w:pPr>
            <w:del w:id="319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489" w:type="dxa"/>
            <w:shd w:val="clear" w:color="auto" w:fill="auto"/>
          </w:tcPr>
          <w:p w:rsidR="009A56F4" w:rsidRPr="00075F73" w:rsidDel="00617072" w:rsidRDefault="00B46F4C" w:rsidP="0061090F">
            <w:pPr>
              <w:rPr>
                <w:del w:id="320" w:author="Бобовал Ольга Всеволодовна" w:date="2018-08-21T11:56:00Z"/>
                <w:sz w:val="20"/>
                <w:szCs w:val="20"/>
              </w:rPr>
            </w:pPr>
            <w:del w:id="32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Наименование юридического лица на иностранном языке</w:delText>
              </w:r>
            </w:del>
          </w:p>
        </w:tc>
        <w:tc>
          <w:tcPr>
            <w:tcW w:w="2400" w:type="dxa"/>
            <w:shd w:val="clear" w:color="auto" w:fill="auto"/>
          </w:tcPr>
          <w:p w:rsidR="009A56F4" w:rsidRPr="00075F73" w:rsidDel="00617072" w:rsidRDefault="009A56F4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22" w:author="Бобовал Ольга Всеволодовна" w:date="2018-08-21T11:56:00Z"/>
                <w:sz w:val="20"/>
              </w:rPr>
            </w:pPr>
            <w:del w:id="323" w:author="Бобовал Ольга Всеволодовна" w:date="2018-08-21T11:56:00Z">
              <w:r w:rsidRPr="00075F73" w:rsidDel="00617072">
                <w:rPr>
                  <w:sz w:val="20"/>
                </w:rPr>
                <w:delText>ИностранноеНаимЮЛ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9A56F4" w:rsidRPr="00075F73" w:rsidDel="00617072" w:rsidRDefault="009A56F4" w:rsidP="00481890">
            <w:pPr>
              <w:autoSpaceDE w:val="0"/>
              <w:autoSpaceDN w:val="0"/>
              <w:adjustRightInd w:val="0"/>
              <w:jc w:val="center"/>
              <w:rPr>
                <w:del w:id="324" w:author="Бобовал Ольга Всеволодовна" w:date="2018-08-21T11:56:00Z"/>
                <w:sz w:val="20"/>
                <w:szCs w:val="20"/>
              </w:rPr>
            </w:pPr>
            <w:del w:id="32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Т(1-250)</w:delText>
              </w:r>
            </w:del>
          </w:p>
        </w:tc>
        <w:tc>
          <w:tcPr>
            <w:tcW w:w="1851" w:type="dxa"/>
          </w:tcPr>
          <w:p w:rsidR="009A56F4" w:rsidRPr="00075F73" w:rsidDel="00617072" w:rsidRDefault="009A56F4" w:rsidP="00481890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26" w:author="Бобовал Ольга Всеволодовна" w:date="2018-08-21T11:56:00Z"/>
                <w:bCs/>
                <w:sz w:val="20"/>
              </w:rPr>
            </w:pPr>
            <w:del w:id="327" w:author="Бобовал Ольга Всеволодовна" w:date="2018-08-21T11:56:00Z">
              <w:r w:rsidRPr="00075F73" w:rsidDel="00617072">
                <w:rPr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9A56F4" w:rsidRPr="00075F73" w:rsidDel="00617072" w:rsidRDefault="009A56F4" w:rsidP="0048189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328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329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9A56F4" w:rsidRPr="00075F73" w:rsidDel="00617072" w:rsidRDefault="0075181B" w:rsidP="00075F73">
            <w:pPr>
              <w:autoSpaceDE w:val="0"/>
              <w:autoSpaceDN w:val="0"/>
              <w:adjustRightInd w:val="0"/>
              <w:rPr>
                <w:del w:id="330" w:author="Бобовал Ольга Всеволодовна" w:date="2018-08-21T11:56:00Z"/>
                <w:sz w:val="20"/>
                <w:szCs w:val="20"/>
              </w:rPr>
            </w:pPr>
            <w:del w:id="33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 xml:space="preserve">Указывается наименование </w:delText>
              </w:r>
              <w:r w:rsidR="00682628" w:rsidRPr="00075F73" w:rsidDel="00617072">
                <w:rPr>
                  <w:sz w:val="20"/>
                  <w:szCs w:val="20"/>
                </w:rPr>
                <w:delText xml:space="preserve">юридического лица </w:delText>
              </w:r>
              <w:r w:rsidRPr="00075F73" w:rsidDel="00617072">
                <w:rPr>
                  <w:sz w:val="20"/>
                  <w:szCs w:val="20"/>
                </w:rPr>
                <w:delText>на иностранном языке</w:delText>
              </w:r>
            </w:del>
          </w:p>
        </w:tc>
      </w:tr>
      <w:tr w:rsidR="0075181B" w:rsidRPr="00A40D32" w:rsidDel="00617072" w:rsidTr="00075F73">
        <w:trPr>
          <w:cantSplit/>
          <w:trHeight w:val="170"/>
          <w:del w:id="332" w:author="Бобовал Ольга Всеволодовна" w:date="2018-08-21T11:56:00Z"/>
        </w:trPr>
        <w:tc>
          <w:tcPr>
            <w:tcW w:w="503" w:type="dxa"/>
          </w:tcPr>
          <w:p w:rsidR="0075181B" w:rsidRPr="00075F73" w:rsidDel="00617072" w:rsidRDefault="0075181B" w:rsidP="0061090F">
            <w:pPr>
              <w:rPr>
                <w:del w:id="333" w:author="Бобовал Ольга Всеволодовна" w:date="2018-08-21T11:56:00Z"/>
                <w:sz w:val="20"/>
                <w:szCs w:val="20"/>
              </w:rPr>
            </w:pPr>
            <w:del w:id="334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2489" w:type="dxa"/>
            <w:shd w:val="clear" w:color="auto" w:fill="auto"/>
          </w:tcPr>
          <w:p w:rsidR="0075181B" w:rsidRPr="00075F73" w:rsidDel="00617072" w:rsidRDefault="0075181B" w:rsidP="0061090F">
            <w:pPr>
              <w:rPr>
                <w:del w:id="335" w:author="Бобовал Ольга Всеволодовна" w:date="2018-08-21T11:56:00Z"/>
                <w:sz w:val="20"/>
                <w:szCs w:val="20"/>
              </w:rPr>
            </w:pPr>
            <w:del w:id="336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ОКОПФ</w:delText>
              </w:r>
            </w:del>
          </w:p>
        </w:tc>
        <w:tc>
          <w:tcPr>
            <w:tcW w:w="2400" w:type="dxa"/>
            <w:shd w:val="clear" w:color="auto" w:fill="auto"/>
          </w:tcPr>
          <w:p w:rsidR="0075181B" w:rsidRPr="00075F73" w:rsidDel="00617072" w:rsidRDefault="0075181B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37" w:author="Бобовал Ольга Всеволодовна" w:date="2018-08-21T11:56:00Z"/>
                <w:sz w:val="20"/>
              </w:rPr>
            </w:pPr>
            <w:del w:id="338" w:author="Бобовал Ольга Всеволодовна" w:date="2018-08-21T11:56:00Z">
              <w:r w:rsidRPr="00075F73" w:rsidDel="00617072">
                <w:rPr>
                  <w:sz w:val="20"/>
                </w:rPr>
                <w:delText>ОКОПФЮЛ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75181B" w:rsidRPr="00075F73" w:rsidDel="00617072" w:rsidRDefault="0031095D" w:rsidP="00481890">
            <w:pPr>
              <w:autoSpaceDE w:val="0"/>
              <w:autoSpaceDN w:val="0"/>
              <w:adjustRightInd w:val="0"/>
              <w:jc w:val="center"/>
              <w:rPr>
                <w:del w:id="339" w:author="Бобовал Ольга Всеволодовна" w:date="2018-08-21T11:56:00Z"/>
                <w:sz w:val="20"/>
                <w:szCs w:val="20"/>
              </w:rPr>
            </w:pPr>
            <w:del w:id="340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ОКОПФЮЛ</w:delText>
              </w:r>
              <w:r w:rsidR="0075181B" w:rsidRPr="00075F73" w:rsidDel="00617072">
                <w:rPr>
                  <w:sz w:val="20"/>
                  <w:szCs w:val="20"/>
                </w:rPr>
                <w:delText>Тип</w:delText>
              </w:r>
            </w:del>
          </w:p>
        </w:tc>
        <w:tc>
          <w:tcPr>
            <w:tcW w:w="1851" w:type="dxa"/>
          </w:tcPr>
          <w:p w:rsidR="0075181B" w:rsidRPr="00075F73" w:rsidDel="00617072" w:rsidRDefault="0075181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41" w:author="Бобовал Ольга Всеволодовна" w:date="2018-08-21T11:56:00Z"/>
                <w:bCs/>
                <w:sz w:val="20"/>
              </w:rPr>
            </w:pPr>
            <w:del w:id="342" w:author="Бобовал Ольга Всеволодовна" w:date="2018-08-21T11:56:00Z">
              <w:r w:rsidRPr="00075F73" w:rsidDel="00617072">
                <w:rPr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75181B" w:rsidRPr="00075F73" w:rsidDel="00617072" w:rsidRDefault="0075181B" w:rsidP="00BB788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343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344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75181B" w:rsidRPr="00075F73" w:rsidDel="00617072" w:rsidRDefault="00F53806" w:rsidP="00075F73">
            <w:pPr>
              <w:autoSpaceDE w:val="0"/>
              <w:autoSpaceDN w:val="0"/>
              <w:adjustRightInd w:val="0"/>
              <w:rPr>
                <w:del w:id="345" w:author="Бобовал Ольга Всеволодовна" w:date="2018-08-21T11:56:00Z"/>
                <w:sz w:val="20"/>
                <w:szCs w:val="20"/>
              </w:rPr>
            </w:pPr>
            <w:del w:id="346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Указывается организационно правовая форма юридического лица. Значение выбирается из справочника ОКОПФ</w:delText>
              </w:r>
            </w:del>
          </w:p>
        </w:tc>
      </w:tr>
      <w:tr w:rsidR="0061090F" w:rsidRPr="00A40D32" w:rsidDel="00617072" w:rsidTr="00075F73">
        <w:trPr>
          <w:cantSplit/>
          <w:trHeight w:val="170"/>
          <w:del w:id="347" w:author="Бобовал Ольга Всеволодовна" w:date="2018-08-21T11:56:00Z"/>
        </w:trPr>
        <w:tc>
          <w:tcPr>
            <w:tcW w:w="503" w:type="dxa"/>
          </w:tcPr>
          <w:p w:rsidR="0061090F" w:rsidRPr="00075F73" w:rsidDel="00617072" w:rsidRDefault="009A56F4" w:rsidP="0061090F">
            <w:pPr>
              <w:rPr>
                <w:del w:id="348" w:author="Бобовал Ольга Всеволодовна" w:date="2018-08-21T11:56:00Z"/>
                <w:sz w:val="20"/>
                <w:szCs w:val="20"/>
              </w:rPr>
            </w:pPr>
            <w:del w:id="349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2489" w:type="dxa"/>
            <w:shd w:val="clear" w:color="auto" w:fill="auto"/>
          </w:tcPr>
          <w:p w:rsidR="0061090F" w:rsidRPr="00075F73" w:rsidDel="00617072" w:rsidRDefault="0061090F" w:rsidP="0061090F">
            <w:pPr>
              <w:rPr>
                <w:del w:id="350" w:author="Бобовал Ольга Всеволодовна" w:date="2018-08-21T11:56:00Z"/>
                <w:sz w:val="20"/>
                <w:szCs w:val="20"/>
              </w:rPr>
            </w:pPr>
            <w:del w:id="35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 xml:space="preserve">ИНН </w:delText>
              </w:r>
            </w:del>
          </w:p>
        </w:tc>
        <w:tc>
          <w:tcPr>
            <w:tcW w:w="2400" w:type="dxa"/>
            <w:shd w:val="clear" w:color="auto" w:fill="auto"/>
          </w:tcPr>
          <w:p w:rsidR="0061090F" w:rsidRPr="00075F73" w:rsidDel="00617072" w:rsidRDefault="0061090F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52" w:author="Бобовал Ольга Всеволодовна" w:date="2018-08-21T11:56:00Z"/>
                <w:bCs/>
                <w:sz w:val="20"/>
              </w:rPr>
            </w:pPr>
            <w:del w:id="353" w:author="Бобовал Ольга Всеволодовна" w:date="2018-08-21T11:56:00Z">
              <w:r w:rsidRPr="00075F73" w:rsidDel="00617072">
                <w:rPr>
                  <w:sz w:val="20"/>
                </w:rPr>
                <w:delText>ИННЮЛ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61090F" w:rsidRPr="00075F73" w:rsidDel="00617072" w:rsidRDefault="0061090F" w:rsidP="0061090F">
            <w:pPr>
              <w:autoSpaceDE w:val="0"/>
              <w:autoSpaceDN w:val="0"/>
              <w:adjustRightInd w:val="0"/>
              <w:jc w:val="center"/>
              <w:rPr>
                <w:del w:id="354" w:author="Бобовал Ольга Всеволодовна" w:date="2018-08-21T11:56:00Z"/>
                <w:sz w:val="20"/>
                <w:szCs w:val="20"/>
              </w:rPr>
            </w:pPr>
            <w:del w:id="35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К(10)</w:delText>
              </w:r>
            </w:del>
          </w:p>
          <w:p w:rsidR="0061090F" w:rsidRPr="00075F73" w:rsidDel="00617072" w:rsidRDefault="0061090F" w:rsidP="0061090F">
            <w:pPr>
              <w:autoSpaceDE w:val="0"/>
              <w:autoSpaceDN w:val="0"/>
              <w:adjustRightInd w:val="0"/>
              <w:jc w:val="center"/>
              <w:rPr>
                <w:del w:id="356" w:author="Бобовал Ольга Всеволодовна" w:date="2018-08-21T11:56:00Z"/>
                <w:sz w:val="20"/>
                <w:szCs w:val="20"/>
              </w:rPr>
            </w:pPr>
            <w:del w:id="357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К(5)</w:delText>
              </w:r>
            </w:del>
          </w:p>
        </w:tc>
        <w:tc>
          <w:tcPr>
            <w:tcW w:w="1851" w:type="dxa"/>
          </w:tcPr>
          <w:p w:rsidR="0061090F" w:rsidRPr="00075F73" w:rsidDel="00617072" w:rsidRDefault="00481890" w:rsidP="0061090F">
            <w:pPr>
              <w:jc w:val="center"/>
              <w:rPr>
                <w:del w:id="358" w:author="Бобовал Ольга Всеволодовна" w:date="2018-08-21T11:56:00Z"/>
                <w:bCs/>
                <w:sz w:val="20"/>
                <w:szCs w:val="20"/>
              </w:rPr>
            </w:pPr>
            <w:del w:id="359" w:author="Бобовал Ольга Всеволодовна" w:date="2018-08-21T11:56:00Z">
              <w:r w:rsidRPr="00075F73" w:rsidDel="00617072">
                <w:rPr>
                  <w:bCs/>
                  <w:sz w:val="20"/>
                  <w:szCs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61090F" w:rsidRPr="00075F73" w:rsidDel="00617072" w:rsidRDefault="0061090F" w:rsidP="0061090F">
            <w:pPr>
              <w:jc w:val="center"/>
              <w:rPr>
                <w:del w:id="360" w:author="Бобовал Ольга Всеволодовна" w:date="2018-08-21T11:56:00Z"/>
                <w:bCs/>
                <w:sz w:val="20"/>
                <w:szCs w:val="20"/>
              </w:rPr>
            </w:pPr>
            <w:del w:id="361" w:author="Бобовал Ольга Всеволодовна" w:date="2018-08-21T11:56:00Z">
              <w:r w:rsidRPr="00075F73" w:rsidDel="00617072">
                <w:rPr>
                  <w:bCs/>
                  <w:sz w:val="20"/>
                  <w:szCs w:val="20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61090F" w:rsidRPr="00075F73" w:rsidDel="00617072" w:rsidRDefault="009E017E" w:rsidP="00075F73">
            <w:pPr>
              <w:autoSpaceDE w:val="0"/>
              <w:autoSpaceDN w:val="0"/>
              <w:adjustRightInd w:val="0"/>
              <w:rPr>
                <w:del w:id="362" w:author="Бобовал Ольга Всеволодовна" w:date="2018-08-21T11:56:00Z"/>
                <w:sz w:val="20"/>
                <w:szCs w:val="20"/>
              </w:rPr>
            </w:pPr>
            <w:del w:id="363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Указывается ИНН согласно свидетельству о постановке на учет в налоговом органе</w:delText>
              </w:r>
            </w:del>
          </w:p>
        </w:tc>
      </w:tr>
      <w:tr w:rsidR="0061090F" w:rsidRPr="00A40D32" w:rsidDel="00617072" w:rsidTr="00075F73">
        <w:trPr>
          <w:cantSplit/>
          <w:trHeight w:val="170"/>
          <w:del w:id="364" w:author="Бобовал Ольга Всеволодовна" w:date="2018-08-21T11:56:00Z"/>
        </w:trPr>
        <w:tc>
          <w:tcPr>
            <w:tcW w:w="503" w:type="dxa"/>
          </w:tcPr>
          <w:p w:rsidR="0061090F" w:rsidRPr="00075F73" w:rsidDel="00617072" w:rsidRDefault="00481890" w:rsidP="0061090F">
            <w:pPr>
              <w:rPr>
                <w:del w:id="365" w:author="Бобовал Ольга Всеволодовна" w:date="2018-08-21T11:56:00Z"/>
                <w:sz w:val="20"/>
                <w:szCs w:val="20"/>
              </w:rPr>
            </w:pPr>
            <w:del w:id="366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2489" w:type="dxa"/>
            <w:shd w:val="clear" w:color="auto" w:fill="auto"/>
          </w:tcPr>
          <w:p w:rsidR="0061090F" w:rsidRPr="00075F73" w:rsidDel="00617072" w:rsidRDefault="0061090F" w:rsidP="0061090F">
            <w:pPr>
              <w:rPr>
                <w:del w:id="367" w:author="Бобовал Ольга Всеволодовна" w:date="2018-08-21T11:56:00Z"/>
                <w:sz w:val="20"/>
                <w:szCs w:val="20"/>
              </w:rPr>
            </w:pPr>
            <w:del w:id="368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КПП</w:delText>
              </w:r>
            </w:del>
          </w:p>
        </w:tc>
        <w:tc>
          <w:tcPr>
            <w:tcW w:w="2400" w:type="dxa"/>
            <w:shd w:val="clear" w:color="auto" w:fill="auto"/>
          </w:tcPr>
          <w:p w:rsidR="0061090F" w:rsidRPr="00075F73" w:rsidDel="00617072" w:rsidRDefault="0061090F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69" w:author="Бобовал Ольга Всеволодовна" w:date="2018-08-21T11:56:00Z"/>
                <w:sz w:val="20"/>
              </w:rPr>
            </w:pPr>
            <w:del w:id="370" w:author="Бобовал Ольга Всеволодовна" w:date="2018-08-21T11:56:00Z">
              <w:r w:rsidRPr="00075F73" w:rsidDel="00617072">
                <w:rPr>
                  <w:sz w:val="20"/>
                </w:rPr>
                <w:delText>КППЮЛ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61090F" w:rsidRPr="00075F73" w:rsidDel="00617072" w:rsidRDefault="0061090F" w:rsidP="0061090F">
            <w:pPr>
              <w:autoSpaceDE w:val="0"/>
              <w:autoSpaceDN w:val="0"/>
              <w:adjustRightInd w:val="0"/>
              <w:jc w:val="center"/>
              <w:rPr>
                <w:del w:id="371" w:author="Бобовал Ольга Всеволодовна" w:date="2018-08-21T11:56:00Z"/>
                <w:sz w:val="20"/>
                <w:szCs w:val="20"/>
              </w:rPr>
            </w:pPr>
            <w:del w:id="372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К(9)</w:delText>
              </w:r>
            </w:del>
          </w:p>
        </w:tc>
        <w:tc>
          <w:tcPr>
            <w:tcW w:w="1851" w:type="dxa"/>
          </w:tcPr>
          <w:p w:rsidR="0061090F" w:rsidRPr="00075F73" w:rsidDel="00617072" w:rsidRDefault="00481890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73" w:author="Бобовал Ольга Всеволодовна" w:date="2018-08-21T11:56:00Z"/>
                <w:bCs/>
                <w:sz w:val="20"/>
              </w:rPr>
            </w:pPr>
            <w:del w:id="374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61090F" w:rsidRPr="00075F73" w:rsidDel="00617072" w:rsidRDefault="0061090F" w:rsidP="0061090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375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376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61090F" w:rsidRPr="00075F73" w:rsidDel="00617072" w:rsidRDefault="0061090F" w:rsidP="00075F73">
            <w:pPr>
              <w:pStyle w:val="ac"/>
              <w:rPr>
                <w:del w:id="377" w:author="Бобовал Ольга Всеволодовна" w:date="2018-08-21T11:56:00Z"/>
                <w:rFonts w:ascii="Times New Roman" w:hAnsi="Times New Roman"/>
                <w:sz w:val="20"/>
                <w:szCs w:val="20"/>
              </w:rPr>
            </w:pPr>
            <w:del w:id="378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Указывается КПП согласно свидетельству о постановке на учет в налоговом органе</w:delText>
              </w:r>
            </w:del>
          </w:p>
        </w:tc>
      </w:tr>
      <w:tr w:rsidR="0061090F" w:rsidRPr="00A40D32" w:rsidDel="00617072" w:rsidTr="00075F73">
        <w:trPr>
          <w:cantSplit/>
          <w:trHeight w:val="170"/>
          <w:del w:id="379" w:author="Бобовал Ольга Всеволодовна" w:date="2018-08-21T11:56:00Z"/>
        </w:trPr>
        <w:tc>
          <w:tcPr>
            <w:tcW w:w="503" w:type="dxa"/>
          </w:tcPr>
          <w:p w:rsidR="0061090F" w:rsidRPr="00075F73" w:rsidDel="00617072" w:rsidRDefault="00DD4DA5" w:rsidP="0061090F">
            <w:pPr>
              <w:rPr>
                <w:del w:id="380" w:author="Бобовал Ольга Всеволодовна" w:date="2018-08-21T11:56:00Z"/>
                <w:sz w:val="20"/>
                <w:szCs w:val="20"/>
              </w:rPr>
            </w:pPr>
            <w:del w:id="38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2489" w:type="dxa"/>
            <w:shd w:val="clear" w:color="auto" w:fill="auto"/>
          </w:tcPr>
          <w:p w:rsidR="0061090F" w:rsidRPr="00075F73" w:rsidDel="00617072" w:rsidRDefault="0061090F" w:rsidP="0061090F">
            <w:pPr>
              <w:rPr>
                <w:del w:id="382" w:author="Бобовал Ольга Всеволодовна" w:date="2018-08-21T11:56:00Z"/>
                <w:sz w:val="20"/>
                <w:szCs w:val="20"/>
              </w:rPr>
            </w:pPr>
            <w:del w:id="383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ОКПО</w:delText>
              </w:r>
            </w:del>
          </w:p>
        </w:tc>
        <w:tc>
          <w:tcPr>
            <w:tcW w:w="2400" w:type="dxa"/>
            <w:shd w:val="clear" w:color="auto" w:fill="auto"/>
          </w:tcPr>
          <w:p w:rsidR="0061090F" w:rsidRPr="00075F73" w:rsidDel="00617072" w:rsidRDefault="0061090F" w:rsidP="0061090F">
            <w:pPr>
              <w:jc w:val="center"/>
              <w:rPr>
                <w:del w:id="384" w:author="Бобовал Ольга Всеволодовна" w:date="2018-08-21T11:56:00Z"/>
                <w:sz w:val="20"/>
                <w:szCs w:val="20"/>
              </w:rPr>
            </w:pPr>
            <w:del w:id="38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ОКПОЮЛ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61090F" w:rsidRPr="00075F73" w:rsidDel="00617072" w:rsidRDefault="0061090F" w:rsidP="0061090F">
            <w:pPr>
              <w:autoSpaceDE w:val="0"/>
              <w:autoSpaceDN w:val="0"/>
              <w:adjustRightInd w:val="0"/>
              <w:jc w:val="center"/>
              <w:rPr>
                <w:del w:id="386" w:author="Бобовал Ольга Всеволодовна" w:date="2018-08-21T11:56:00Z"/>
                <w:sz w:val="20"/>
                <w:szCs w:val="20"/>
              </w:rPr>
            </w:pPr>
            <w:del w:id="387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К(8)</w:delText>
              </w:r>
            </w:del>
          </w:p>
        </w:tc>
        <w:tc>
          <w:tcPr>
            <w:tcW w:w="1851" w:type="dxa"/>
          </w:tcPr>
          <w:p w:rsidR="0061090F" w:rsidRPr="00075F73" w:rsidDel="00617072" w:rsidRDefault="00DD4DA5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388" w:author="Бобовал Ольга Всеволодовна" w:date="2018-08-21T11:56:00Z"/>
                <w:bCs/>
                <w:sz w:val="20"/>
              </w:rPr>
            </w:pPr>
            <w:del w:id="389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61090F" w:rsidRPr="00075F73" w:rsidDel="00617072" w:rsidRDefault="0061090F" w:rsidP="0061090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390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391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61090F" w:rsidRPr="00075F73" w:rsidDel="00617072" w:rsidRDefault="0061090F" w:rsidP="00075F73">
            <w:pPr>
              <w:pStyle w:val="ac"/>
              <w:rPr>
                <w:del w:id="392" w:author="Бобовал Ольга Всеволодовна" w:date="2018-08-21T11:56:00Z"/>
                <w:rFonts w:ascii="Times New Roman" w:hAnsi="Times New Roman"/>
                <w:sz w:val="20"/>
                <w:szCs w:val="20"/>
              </w:rPr>
            </w:pPr>
            <w:del w:id="393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Указывается код ОКПО для юридического лица-резидента.</w:delText>
              </w:r>
            </w:del>
          </w:p>
          <w:p w:rsidR="0061090F" w:rsidRPr="00075F73" w:rsidDel="00617072" w:rsidRDefault="0061090F" w:rsidP="00075F73">
            <w:pPr>
              <w:pStyle w:val="ac"/>
              <w:rPr>
                <w:del w:id="394" w:author="Бобовал Ольга Всеволодовна" w:date="2018-08-21T11:56:00Z"/>
                <w:rFonts w:ascii="Times New Roman" w:hAnsi="Times New Roman"/>
                <w:sz w:val="20"/>
                <w:szCs w:val="20"/>
              </w:rPr>
            </w:pPr>
            <w:del w:id="395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Для юридического лица-нерезидента показатель отсутствует</w:delText>
              </w:r>
            </w:del>
          </w:p>
        </w:tc>
      </w:tr>
      <w:tr w:rsidR="0061090F" w:rsidRPr="00A40D32" w:rsidDel="00617072" w:rsidTr="00075F73">
        <w:trPr>
          <w:cantSplit/>
          <w:trHeight w:val="170"/>
          <w:del w:id="396" w:author="Бобовал Ольга Всеволодовна" w:date="2018-08-21T11:56:00Z"/>
        </w:trPr>
        <w:tc>
          <w:tcPr>
            <w:tcW w:w="503" w:type="dxa"/>
          </w:tcPr>
          <w:p w:rsidR="0061090F" w:rsidRPr="00075F73" w:rsidDel="00617072" w:rsidRDefault="00DD4DA5" w:rsidP="0061090F">
            <w:pPr>
              <w:rPr>
                <w:del w:id="397" w:author="Бобовал Ольга Всеволодовна" w:date="2018-08-21T11:56:00Z"/>
                <w:sz w:val="20"/>
                <w:szCs w:val="20"/>
              </w:rPr>
            </w:pPr>
            <w:del w:id="398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8</w:delText>
              </w:r>
            </w:del>
          </w:p>
        </w:tc>
        <w:tc>
          <w:tcPr>
            <w:tcW w:w="2489" w:type="dxa"/>
            <w:shd w:val="clear" w:color="auto" w:fill="auto"/>
          </w:tcPr>
          <w:p w:rsidR="0061090F" w:rsidRPr="00075F73" w:rsidDel="00617072" w:rsidRDefault="0061090F" w:rsidP="0061090F">
            <w:pPr>
              <w:rPr>
                <w:del w:id="399" w:author="Бобовал Ольга Всеволодовна" w:date="2018-08-21T11:56:00Z"/>
                <w:sz w:val="20"/>
                <w:szCs w:val="20"/>
              </w:rPr>
            </w:pPr>
            <w:del w:id="400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ОКВЭД</w:delText>
              </w:r>
            </w:del>
          </w:p>
        </w:tc>
        <w:tc>
          <w:tcPr>
            <w:tcW w:w="2400" w:type="dxa"/>
            <w:shd w:val="clear" w:color="auto" w:fill="auto"/>
          </w:tcPr>
          <w:p w:rsidR="0061090F" w:rsidRPr="00075F73" w:rsidDel="00617072" w:rsidRDefault="0061090F" w:rsidP="0061090F">
            <w:pPr>
              <w:jc w:val="center"/>
              <w:rPr>
                <w:del w:id="401" w:author="Бобовал Ольга Всеволодовна" w:date="2018-08-21T11:56:00Z"/>
                <w:sz w:val="20"/>
                <w:szCs w:val="20"/>
              </w:rPr>
            </w:pPr>
            <w:del w:id="402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ОКВЭДЮЛ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61090F" w:rsidRPr="00075F73" w:rsidDel="00617072" w:rsidRDefault="0061090F" w:rsidP="0061090F">
            <w:pPr>
              <w:autoSpaceDE w:val="0"/>
              <w:autoSpaceDN w:val="0"/>
              <w:adjustRightInd w:val="0"/>
              <w:jc w:val="center"/>
              <w:rPr>
                <w:del w:id="403" w:author="Бобовал Ольга Всеволодовна" w:date="2018-08-21T11:56:00Z"/>
                <w:sz w:val="20"/>
                <w:szCs w:val="20"/>
              </w:rPr>
            </w:pPr>
            <w:del w:id="404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К(8)</w:delText>
              </w:r>
            </w:del>
          </w:p>
        </w:tc>
        <w:tc>
          <w:tcPr>
            <w:tcW w:w="1851" w:type="dxa"/>
          </w:tcPr>
          <w:p w:rsidR="0061090F" w:rsidRPr="00075F73" w:rsidDel="00617072" w:rsidRDefault="00DD4DA5" w:rsidP="0061090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405" w:author="Бобовал Ольга Всеволодовна" w:date="2018-08-21T11:56:00Z"/>
                <w:bCs/>
                <w:sz w:val="20"/>
              </w:rPr>
            </w:pPr>
            <w:del w:id="406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61090F" w:rsidRPr="00075F73" w:rsidDel="00617072" w:rsidRDefault="00E04E16" w:rsidP="0061090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407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408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М</w:delText>
              </w:r>
            </w:del>
          </w:p>
        </w:tc>
        <w:tc>
          <w:tcPr>
            <w:tcW w:w="4853" w:type="dxa"/>
            <w:shd w:val="clear" w:color="auto" w:fill="auto"/>
          </w:tcPr>
          <w:p w:rsidR="0061090F" w:rsidRPr="00075F73" w:rsidDel="00617072" w:rsidRDefault="0061090F" w:rsidP="00075F73">
            <w:pPr>
              <w:pStyle w:val="ac"/>
              <w:rPr>
                <w:del w:id="409" w:author="Бобовал Ольга Всеволодовна" w:date="2018-08-21T11:56:00Z"/>
                <w:rFonts w:ascii="Times New Roman" w:hAnsi="Times New Roman"/>
                <w:sz w:val="20"/>
                <w:szCs w:val="20"/>
              </w:rPr>
            </w:pPr>
            <w:del w:id="410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Указывается код (коды) видов экономической деятельности согласно ОКВЭД</w:delText>
              </w:r>
            </w:del>
          </w:p>
        </w:tc>
      </w:tr>
      <w:tr w:rsidR="00CE446A" w:rsidRPr="00A40D32" w:rsidDel="00617072" w:rsidTr="00075F73">
        <w:trPr>
          <w:cantSplit/>
          <w:trHeight w:val="170"/>
          <w:del w:id="411" w:author="Бобовал Ольга Всеволодовна" w:date="2018-08-21T11:56:00Z"/>
        </w:trPr>
        <w:tc>
          <w:tcPr>
            <w:tcW w:w="503" w:type="dxa"/>
          </w:tcPr>
          <w:p w:rsidR="00CB42A1" w:rsidRPr="00075F73" w:rsidDel="00617072" w:rsidRDefault="00CB42A1" w:rsidP="0061090F">
            <w:pPr>
              <w:rPr>
                <w:del w:id="412" w:author="Бобовал Ольга Всеволодовна" w:date="2018-08-21T11:56:00Z"/>
                <w:sz w:val="20"/>
                <w:szCs w:val="20"/>
              </w:rPr>
            </w:pPr>
            <w:del w:id="413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9</w:delText>
              </w:r>
            </w:del>
          </w:p>
        </w:tc>
        <w:tc>
          <w:tcPr>
            <w:tcW w:w="2489" w:type="dxa"/>
            <w:shd w:val="clear" w:color="auto" w:fill="auto"/>
          </w:tcPr>
          <w:p w:rsidR="00CB42A1" w:rsidRPr="00075F73" w:rsidDel="00617072" w:rsidRDefault="00CB42A1" w:rsidP="0061090F">
            <w:pPr>
              <w:rPr>
                <w:del w:id="414" w:author="Бобовал Ольга Всеволодовна" w:date="2018-08-21T11:56:00Z"/>
                <w:sz w:val="20"/>
                <w:szCs w:val="20"/>
              </w:rPr>
            </w:pPr>
            <w:del w:id="41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ОГРН</w:delText>
              </w:r>
            </w:del>
          </w:p>
        </w:tc>
        <w:tc>
          <w:tcPr>
            <w:tcW w:w="2400" w:type="dxa"/>
            <w:shd w:val="clear" w:color="auto" w:fill="auto"/>
          </w:tcPr>
          <w:p w:rsidR="00CB42A1" w:rsidRPr="00075F73" w:rsidDel="00617072" w:rsidRDefault="00CB42A1" w:rsidP="0061090F">
            <w:pPr>
              <w:pStyle w:val="ad"/>
              <w:jc w:val="center"/>
              <w:rPr>
                <w:del w:id="416" w:author="Бобовал Ольга Всеволодовна" w:date="2018-08-21T11:56:00Z"/>
                <w:sz w:val="20"/>
                <w:szCs w:val="20"/>
              </w:rPr>
            </w:pPr>
            <w:del w:id="417" w:author="Бобовал Ольга Всеволодовна" w:date="2018-08-21T11:56:00Z">
              <w:r w:rsidRPr="00C66B08" w:rsidDel="00617072">
                <w:rPr>
                  <w:bCs w:val="0"/>
                  <w:sz w:val="20"/>
                  <w:szCs w:val="20"/>
                  <w:rPrChange w:id="418" w:author="Бобовал Ольга Всеволодовна" w:date="2018-08-21T12:16:00Z">
                    <w:rPr>
                      <w:bCs w:val="0"/>
                      <w:sz w:val="20"/>
                      <w:szCs w:val="20"/>
                      <w:lang w:val="en-US"/>
                    </w:rPr>
                  </w:rPrChange>
                </w:rPr>
                <w:delText>ОГРН</w:delText>
              </w:r>
            </w:del>
          </w:p>
        </w:tc>
        <w:tc>
          <w:tcPr>
            <w:tcW w:w="1789" w:type="dxa"/>
            <w:shd w:val="clear" w:color="auto" w:fill="auto"/>
          </w:tcPr>
          <w:p w:rsidR="00682628" w:rsidRPr="00075F73" w:rsidDel="00617072" w:rsidRDefault="00682628" w:rsidP="00682628">
            <w:pPr>
              <w:pStyle w:val="ad"/>
              <w:jc w:val="center"/>
              <w:rPr>
                <w:del w:id="419" w:author="Бобовал Ольга Всеволодовна" w:date="2018-08-21T11:56:00Z"/>
                <w:sz w:val="20"/>
                <w:szCs w:val="20"/>
              </w:rPr>
            </w:pPr>
            <w:del w:id="420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К(13)</w:delText>
              </w:r>
            </w:del>
          </w:p>
          <w:p w:rsidR="00CB42A1" w:rsidRPr="00075F73" w:rsidDel="00617072" w:rsidRDefault="00682628" w:rsidP="00682628">
            <w:pPr>
              <w:pStyle w:val="ad"/>
              <w:jc w:val="center"/>
              <w:rPr>
                <w:del w:id="421" w:author="Бобовал Ольга Всеволодовна" w:date="2018-08-21T11:56:00Z"/>
                <w:sz w:val="20"/>
                <w:szCs w:val="20"/>
              </w:rPr>
            </w:pPr>
            <w:del w:id="422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</w:delText>
              </w:r>
              <w:r w:rsidR="00CB42A1" w:rsidRPr="00075F73" w:rsidDel="00617072">
                <w:rPr>
                  <w:sz w:val="20"/>
                  <w:szCs w:val="20"/>
                </w:rPr>
                <w:delText>(</w:delText>
              </w:r>
              <w:r w:rsidRPr="00075F73" w:rsidDel="00617072">
                <w:rPr>
                  <w:sz w:val="20"/>
                  <w:szCs w:val="20"/>
                </w:rPr>
                <w:delText>50</w:delText>
              </w:r>
              <w:r w:rsidR="00CB42A1" w:rsidRPr="00075F73" w:rsidDel="00617072">
                <w:rPr>
                  <w:sz w:val="20"/>
                  <w:szCs w:val="20"/>
                </w:rPr>
                <w:delText>)</w:delText>
              </w:r>
            </w:del>
          </w:p>
        </w:tc>
        <w:tc>
          <w:tcPr>
            <w:tcW w:w="1851" w:type="dxa"/>
          </w:tcPr>
          <w:p w:rsidR="00CB42A1" w:rsidRPr="00075F73" w:rsidDel="00617072" w:rsidRDefault="00CB42A1" w:rsidP="00A03A2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423" w:author="Бобовал Ольга Всеволодовна" w:date="2018-08-21T11:56:00Z"/>
                <w:bCs/>
                <w:sz w:val="20"/>
              </w:rPr>
            </w:pPr>
            <w:del w:id="424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CB42A1" w:rsidRPr="00075F73" w:rsidDel="00617072" w:rsidRDefault="00CB42A1" w:rsidP="00A03A2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425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426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682628" w:rsidRPr="00075F73" w:rsidDel="00617072" w:rsidRDefault="00682628" w:rsidP="00075F73">
            <w:pPr>
              <w:pStyle w:val="ac"/>
              <w:rPr>
                <w:del w:id="427" w:author="Бобовал Ольга Всеволодовна" w:date="2018-08-21T11:56:00Z"/>
                <w:rFonts w:ascii="Times New Roman" w:hAnsi="Times New Roman"/>
                <w:sz w:val="20"/>
                <w:szCs w:val="20"/>
              </w:rPr>
            </w:pPr>
            <w:del w:id="428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Указывается:</w:delText>
              </w:r>
            </w:del>
          </w:p>
          <w:p w:rsidR="00682628" w:rsidRPr="00075F73" w:rsidDel="00617072" w:rsidRDefault="00682628" w:rsidP="00075F73">
            <w:pPr>
              <w:pStyle w:val="ac"/>
              <w:rPr>
                <w:del w:id="429" w:author="Бобовал Ольга Всеволодовна" w:date="2018-08-21T11:56:00Z"/>
                <w:rFonts w:ascii="Times New Roman" w:hAnsi="Times New Roman"/>
                <w:sz w:val="20"/>
                <w:szCs w:val="20"/>
              </w:rPr>
            </w:pPr>
            <w:del w:id="430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- для юридического лица-резидента – ОГРН;</w:delText>
              </w:r>
            </w:del>
          </w:p>
          <w:p w:rsidR="00CB42A1" w:rsidRPr="00075F73" w:rsidDel="00617072" w:rsidRDefault="00682628" w:rsidP="00075F73">
            <w:pPr>
              <w:pStyle w:val="ac"/>
              <w:rPr>
                <w:del w:id="431" w:author="Бобовал Ольга Всеволодовна" w:date="2018-08-21T11:56:00Z"/>
                <w:rFonts w:ascii="Times New Roman" w:hAnsi="Times New Roman"/>
                <w:sz w:val="20"/>
                <w:szCs w:val="20"/>
              </w:rPr>
            </w:pPr>
            <w:del w:id="432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- для юридического лица-нерезидента – 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лиц, регистрационный номер юридического лица по месту учреждения и регистрации</w:delText>
              </w:r>
            </w:del>
          </w:p>
        </w:tc>
      </w:tr>
      <w:tr w:rsidR="00CE446A" w:rsidRPr="00A40D32" w:rsidDel="00617072" w:rsidTr="00075F73">
        <w:trPr>
          <w:cantSplit/>
          <w:trHeight w:val="170"/>
          <w:del w:id="433" w:author="Бобовал Ольга Всеволодовна" w:date="2018-08-21T11:56:00Z"/>
        </w:trPr>
        <w:tc>
          <w:tcPr>
            <w:tcW w:w="503" w:type="dxa"/>
          </w:tcPr>
          <w:p w:rsidR="00CB42A1" w:rsidRPr="00075F73" w:rsidDel="00617072" w:rsidRDefault="00CB42A1" w:rsidP="0061090F">
            <w:pPr>
              <w:rPr>
                <w:del w:id="434" w:author="Бобовал Ольга Всеволодовна" w:date="2018-08-21T11:56:00Z"/>
                <w:sz w:val="20"/>
                <w:szCs w:val="20"/>
              </w:rPr>
            </w:pPr>
            <w:del w:id="43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10</w:delText>
              </w:r>
            </w:del>
          </w:p>
        </w:tc>
        <w:tc>
          <w:tcPr>
            <w:tcW w:w="2489" w:type="dxa"/>
            <w:shd w:val="clear" w:color="auto" w:fill="auto"/>
          </w:tcPr>
          <w:p w:rsidR="00CB42A1" w:rsidRPr="00075F73" w:rsidDel="00617072" w:rsidRDefault="00CB42A1" w:rsidP="0061090F">
            <w:pPr>
              <w:rPr>
                <w:del w:id="436" w:author="Бобовал Ольга Всеволодовна" w:date="2018-08-21T11:56:00Z"/>
                <w:sz w:val="20"/>
                <w:szCs w:val="20"/>
              </w:rPr>
            </w:pPr>
            <w:del w:id="437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Наименование регистрирующего органа</w:delText>
              </w:r>
            </w:del>
          </w:p>
        </w:tc>
        <w:tc>
          <w:tcPr>
            <w:tcW w:w="2400" w:type="dxa"/>
            <w:shd w:val="clear" w:color="auto" w:fill="auto"/>
          </w:tcPr>
          <w:p w:rsidR="00CB42A1" w:rsidRPr="00075F73" w:rsidDel="00617072" w:rsidRDefault="00CB42A1" w:rsidP="0061090F">
            <w:pPr>
              <w:pStyle w:val="ad"/>
              <w:jc w:val="center"/>
              <w:rPr>
                <w:del w:id="438" w:author="Бобовал Ольга Всеволодовна" w:date="2018-08-21T11:56:00Z"/>
                <w:sz w:val="20"/>
                <w:szCs w:val="20"/>
              </w:rPr>
            </w:pPr>
            <w:del w:id="439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НаименРегОрганаЮл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CB42A1" w:rsidRPr="00075F73" w:rsidDel="00617072" w:rsidRDefault="00CB42A1" w:rsidP="0061090F">
            <w:pPr>
              <w:pStyle w:val="ad"/>
              <w:jc w:val="center"/>
              <w:rPr>
                <w:del w:id="440" w:author="Бобовал Ольга Всеволодовна" w:date="2018-08-21T11:56:00Z"/>
                <w:sz w:val="20"/>
                <w:szCs w:val="20"/>
              </w:rPr>
            </w:pPr>
            <w:del w:id="44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Т(1-250)</w:delText>
              </w:r>
            </w:del>
          </w:p>
        </w:tc>
        <w:tc>
          <w:tcPr>
            <w:tcW w:w="1851" w:type="dxa"/>
          </w:tcPr>
          <w:p w:rsidR="00CB42A1" w:rsidRPr="00075F73" w:rsidDel="00617072" w:rsidRDefault="00CB42A1" w:rsidP="00A03A2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442" w:author="Бобовал Ольга Всеволодовна" w:date="2018-08-21T11:56:00Z"/>
                <w:bCs/>
                <w:sz w:val="20"/>
              </w:rPr>
            </w:pPr>
            <w:del w:id="443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CB42A1" w:rsidRPr="00075F73" w:rsidDel="00617072" w:rsidRDefault="00CB42A1" w:rsidP="00A03A2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444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445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CB42A1" w:rsidRPr="00075F73" w:rsidDel="00617072" w:rsidRDefault="00CB42A1" w:rsidP="00075F73">
            <w:pPr>
              <w:pStyle w:val="ac"/>
              <w:rPr>
                <w:del w:id="446" w:author="Бобовал Ольга Всеволодовна" w:date="2018-08-21T11:56:00Z"/>
                <w:rFonts w:ascii="Times New Roman" w:hAnsi="Times New Roman"/>
                <w:sz w:val="20"/>
                <w:szCs w:val="20"/>
              </w:rPr>
            </w:pPr>
            <w:del w:id="447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Указывается наименование органа, осуществившего государственную регистрацию юридического лица</w:delText>
              </w:r>
            </w:del>
          </w:p>
        </w:tc>
      </w:tr>
      <w:tr w:rsidR="00A03A27" w:rsidRPr="00A40D32" w:rsidDel="00617072" w:rsidTr="00075F73">
        <w:trPr>
          <w:cantSplit/>
          <w:trHeight w:val="170"/>
          <w:del w:id="448" w:author="Бобовал Ольга Всеволодовна" w:date="2018-08-21T11:56:00Z"/>
        </w:trPr>
        <w:tc>
          <w:tcPr>
            <w:tcW w:w="503" w:type="dxa"/>
          </w:tcPr>
          <w:p w:rsidR="00A03A27" w:rsidRPr="00075F73" w:rsidDel="00617072" w:rsidRDefault="00A03A27" w:rsidP="0061090F">
            <w:pPr>
              <w:rPr>
                <w:del w:id="449" w:author="Бобовал Ольга Всеволодовна" w:date="2018-08-21T11:56:00Z"/>
                <w:sz w:val="20"/>
                <w:szCs w:val="20"/>
              </w:rPr>
            </w:pPr>
            <w:del w:id="450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11</w:delText>
              </w:r>
            </w:del>
          </w:p>
        </w:tc>
        <w:tc>
          <w:tcPr>
            <w:tcW w:w="2489" w:type="dxa"/>
            <w:shd w:val="clear" w:color="auto" w:fill="auto"/>
          </w:tcPr>
          <w:p w:rsidR="00A03A27" w:rsidRPr="00075F73" w:rsidDel="00617072" w:rsidRDefault="00A03A27" w:rsidP="0061090F">
            <w:pPr>
              <w:rPr>
                <w:del w:id="451" w:author="Бобовал Ольга Всеволодовна" w:date="2018-08-21T11:56:00Z"/>
                <w:sz w:val="20"/>
                <w:szCs w:val="20"/>
              </w:rPr>
            </w:pPr>
            <w:del w:id="452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Дата регистрации юридического лица</w:delText>
              </w:r>
            </w:del>
          </w:p>
        </w:tc>
        <w:tc>
          <w:tcPr>
            <w:tcW w:w="2400" w:type="dxa"/>
            <w:shd w:val="clear" w:color="auto" w:fill="auto"/>
          </w:tcPr>
          <w:p w:rsidR="00A03A27" w:rsidRPr="00075F73" w:rsidDel="00617072" w:rsidRDefault="00A03A27" w:rsidP="0061090F">
            <w:pPr>
              <w:pStyle w:val="ad"/>
              <w:jc w:val="center"/>
              <w:rPr>
                <w:del w:id="453" w:author="Бобовал Ольга Всеволодовна" w:date="2018-08-21T11:56:00Z"/>
                <w:sz w:val="20"/>
                <w:szCs w:val="20"/>
              </w:rPr>
            </w:pPr>
            <w:del w:id="454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ДатаРегЮл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A03A27" w:rsidRPr="00075F73" w:rsidDel="00617072" w:rsidRDefault="00A03A27" w:rsidP="0061090F">
            <w:pPr>
              <w:pStyle w:val="ad"/>
              <w:jc w:val="center"/>
              <w:rPr>
                <w:del w:id="455" w:author="Бобовал Ольга Всеволодовна" w:date="2018-08-21T11:56:00Z"/>
                <w:sz w:val="20"/>
                <w:szCs w:val="20"/>
              </w:rPr>
            </w:pPr>
            <w:del w:id="456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Д</w:delText>
              </w:r>
            </w:del>
          </w:p>
        </w:tc>
        <w:tc>
          <w:tcPr>
            <w:tcW w:w="1851" w:type="dxa"/>
          </w:tcPr>
          <w:p w:rsidR="00A03A27" w:rsidRPr="00075F73" w:rsidDel="00617072" w:rsidRDefault="00A03A27" w:rsidP="00A03A2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457" w:author="Бобовал Ольга Всеволодовна" w:date="2018-08-21T11:56:00Z"/>
                <w:bCs/>
                <w:sz w:val="20"/>
              </w:rPr>
            </w:pPr>
            <w:del w:id="458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A03A27" w:rsidRPr="00075F73" w:rsidDel="00617072" w:rsidRDefault="00A03A27" w:rsidP="00A03A2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459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460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A03A27" w:rsidRPr="00075F73" w:rsidDel="00617072" w:rsidRDefault="00A03A27" w:rsidP="00075F73">
            <w:pPr>
              <w:pStyle w:val="ConsPlusNormal"/>
              <w:ind w:firstLine="0"/>
              <w:rPr>
                <w:del w:id="461" w:author="Бобовал Ольга Всеволодовна" w:date="2018-08-21T11:56:00Z"/>
                <w:rFonts w:ascii="Times New Roman" w:hAnsi="Times New Roman" w:cs="Times New Roman"/>
                <w:sz w:val="20"/>
                <w:szCs w:val="20"/>
              </w:rPr>
            </w:pPr>
            <w:del w:id="462" w:author="Бобовал Ольга Всеволодовна" w:date="2018-08-21T11:56:00Z">
              <w:r w:rsidRPr="00075F73" w:rsidDel="00617072">
                <w:rPr>
                  <w:rFonts w:ascii="Times New Roman" w:hAnsi="Times New Roman" w:cs="Times New Roman"/>
                  <w:sz w:val="20"/>
                  <w:szCs w:val="20"/>
                </w:rPr>
                <w:delText>Указывается</w:delText>
              </w:r>
              <w:r w:rsidR="009E017E" w:rsidRPr="00075F73" w:rsidDel="00617072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 дата внесения в ЕГРЮЛ записи о создании юридического лица согласно Свидетельству о государственной регистрации юридического лица</w:delText>
              </w:r>
            </w:del>
          </w:p>
        </w:tc>
      </w:tr>
      <w:tr w:rsidR="00A03A27" w:rsidRPr="00A40D32" w:rsidDel="00617072" w:rsidTr="00075F73">
        <w:trPr>
          <w:cantSplit/>
          <w:trHeight w:val="170"/>
          <w:del w:id="463" w:author="Бобовал Ольга Всеволодовна" w:date="2018-08-21T11:56:00Z"/>
        </w:trPr>
        <w:tc>
          <w:tcPr>
            <w:tcW w:w="503" w:type="dxa"/>
          </w:tcPr>
          <w:p w:rsidR="00A03A27" w:rsidRPr="00075F73" w:rsidDel="00617072" w:rsidRDefault="00A03A27" w:rsidP="0061090F">
            <w:pPr>
              <w:rPr>
                <w:del w:id="464" w:author="Бобовал Ольга Всеволодовна" w:date="2018-08-21T11:56:00Z"/>
                <w:sz w:val="20"/>
                <w:szCs w:val="20"/>
              </w:rPr>
            </w:pPr>
            <w:del w:id="46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12</w:delText>
              </w:r>
            </w:del>
          </w:p>
        </w:tc>
        <w:tc>
          <w:tcPr>
            <w:tcW w:w="2489" w:type="dxa"/>
            <w:shd w:val="clear" w:color="auto" w:fill="auto"/>
          </w:tcPr>
          <w:p w:rsidR="00A03A27" w:rsidRPr="00075F73" w:rsidDel="00617072" w:rsidRDefault="00A03A27" w:rsidP="0061090F">
            <w:pPr>
              <w:rPr>
                <w:del w:id="466" w:author="Бобовал Ольга Всеволодовна" w:date="2018-08-21T11:56:00Z"/>
                <w:sz w:val="20"/>
                <w:szCs w:val="20"/>
              </w:rPr>
            </w:pPr>
            <w:del w:id="467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Признак</w:delText>
              </w:r>
              <w:r w:rsidR="00B46F4C" w:rsidRPr="00075F73" w:rsidDel="00617072">
                <w:rPr>
                  <w:sz w:val="20"/>
                  <w:szCs w:val="20"/>
                </w:rPr>
                <w:delText xml:space="preserve"> </w:delText>
              </w:r>
              <w:r w:rsidRPr="00075F73" w:rsidDel="00617072">
                <w:rPr>
                  <w:sz w:val="20"/>
                  <w:szCs w:val="20"/>
                </w:rPr>
                <w:delText>СХО</w:delText>
              </w:r>
            </w:del>
          </w:p>
        </w:tc>
        <w:tc>
          <w:tcPr>
            <w:tcW w:w="2400" w:type="dxa"/>
            <w:shd w:val="clear" w:color="auto" w:fill="auto"/>
          </w:tcPr>
          <w:p w:rsidR="00A03A27" w:rsidRPr="00075F73" w:rsidDel="00617072" w:rsidRDefault="00A03A27" w:rsidP="0061090F">
            <w:pPr>
              <w:pStyle w:val="ad"/>
              <w:jc w:val="center"/>
              <w:rPr>
                <w:del w:id="468" w:author="Бобовал Ольга Всеволодовна" w:date="2018-08-21T11:56:00Z"/>
                <w:sz w:val="20"/>
                <w:szCs w:val="20"/>
              </w:rPr>
            </w:pPr>
            <w:del w:id="469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ПризнСтратег</w:delText>
              </w:r>
            </w:del>
          </w:p>
        </w:tc>
        <w:tc>
          <w:tcPr>
            <w:tcW w:w="1789" w:type="dxa"/>
            <w:shd w:val="clear" w:color="auto" w:fill="auto"/>
          </w:tcPr>
          <w:p w:rsidR="00A03A27" w:rsidRPr="00075F73" w:rsidDel="00617072" w:rsidRDefault="003E77E8" w:rsidP="0061090F">
            <w:pPr>
              <w:pStyle w:val="ad"/>
              <w:jc w:val="center"/>
              <w:rPr>
                <w:del w:id="470" w:author="Бобовал Ольга Всеволодовна" w:date="2018-08-21T11:56:00Z"/>
                <w:sz w:val="20"/>
                <w:szCs w:val="20"/>
              </w:rPr>
            </w:pPr>
            <w:del w:id="47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К(1)</w:delText>
              </w:r>
            </w:del>
          </w:p>
        </w:tc>
        <w:tc>
          <w:tcPr>
            <w:tcW w:w="1851" w:type="dxa"/>
          </w:tcPr>
          <w:p w:rsidR="00A03A27" w:rsidRPr="00075F73" w:rsidDel="00617072" w:rsidRDefault="00A03A27" w:rsidP="00A03A2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472" w:author="Бобовал Ольга Всеволодовна" w:date="2018-08-21T11:56:00Z"/>
                <w:bCs/>
                <w:sz w:val="20"/>
              </w:rPr>
            </w:pPr>
            <w:del w:id="473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A03A27" w:rsidRPr="00075F73" w:rsidDel="00617072" w:rsidRDefault="00A03A27" w:rsidP="00A03A2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474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475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F53806" w:rsidRPr="00075F73" w:rsidDel="00617072" w:rsidRDefault="00F53806" w:rsidP="00075F73">
            <w:pPr>
              <w:pStyle w:val="ConsPlusDocList"/>
              <w:spacing w:line="200" w:lineRule="atLeast"/>
              <w:rPr>
                <w:del w:id="476" w:author="Бобовал Ольга Всеволодовна" w:date="2018-08-21T11:56:00Z"/>
                <w:rFonts w:ascii="Times New Roman" w:hAnsi="Times New Roman" w:cs="Times New Roman"/>
              </w:rPr>
            </w:pPr>
            <w:del w:id="477" w:author="Бобовал Ольга Всеволодовна" w:date="2018-08-21T11:56:00Z">
              <w:r w:rsidRPr="00075F73" w:rsidDel="00617072">
                <w:rPr>
                  <w:rFonts w:ascii="Times New Roman" w:hAnsi="Times New Roman" w:cs="Times New Roman"/>
                </w:rPr>
                <w:delText>Показатель принимает значение:</w:delText>
              </w:r>
            </w:del>
          </w:p>
          <w:p w:rsidR="00F53806" w:rsidRPr="00075F73" w:rsidDel="00617072" w:rsidRDefault="00F53806" w:rsidP="00075F73">
            <w:pPr>
              <w:pStyle w:val="ConsPlusDocList"/>
              <w:spacing w:line="200" w:lineRule="atLeast"/>
              <w:rPr>
                <w:del w:id="478" w:author="Бобовал Ольга Всеволодовна" w:date="2018-08-21T11:56:00Z"/>
                <w:rFonts w:ascii="Times New Roman" w:hAnsi="Times New Roman" w:cs="Times New Roman"/>
              </w:rPr>
            </w:pPr>
            <w:del w:id="479" w:author="Бобовал Ольга Всеволодовна" w:date="2018-08-21T11:56:00Z">
              <w:r w:rsidRPr="00075F73" w:rsidDel="00617072">
                <w:rPr>
                  <w:rFonts w:ascii="Times New Roman" w:hAnsi="Times New Roman" w:cs="Times New Roman"/>
                </w:rPr>
                <w:delText>&lt;0&gt; – юридическое лицо не является стратегическим хозяйственным обществом;</w:delText>
              </w:r>
            </w:del>
          </w:p>
          <w:p w:rsidR="00802783" w:rsidRPr="00033671" w:rsidDel="00617072" w:rsidRDefault="00F53806">
            <w:pPr>
              <w:rPr>
                <w:del w:id="480" w:author="Бобовал Ольга Всеволодовна" w:date="2018-08-21T11:56:00Z"/>
              </w:rPr>
              <w:pPrChange w:id="481" w:author="Бобовал Ольга Всеволодовна" w:date="2018-08-17T09:45:00Z">
                <w:pPr>
                  <w:pStyle w:val="ConsPlusDocList"/>
                  <w:spacing w:line="200" w:lineRule="atLeast"/>
                </w:pPr>
              </w:pPrChange>
            </w:pPr>
            <w:del w:id="482" w:author="Бобовал Ольга Всеволодовна" w:date="2018-08-21T11:56:00Z">
              <w:r w:rsidRPr="00075F73" w:rsidDel="00617072">
                <w:delText>&lt;1&gt; – юридическое лицо является стратегическим хозяйственным обществом</w:delText>
              </w:r>
            </w:del>
          </w:p>
        </w:tc>
      </w:tr>
      <w:tr w:rsidR="00B11C09" w:rsidRPr="00A40D32" w:rsidDel="00617072" w:rsidTr="00075F73">
        <w:trPr>
          <w:cantSplit/>
          <w:trHeight w:val="170"/>
          <w:del w:id="483" w:author="Бобовал Ольга Всеволодовна" w:date="2018-08-21T11:56:00Z"/>
        </w:trPr>
        <w:tc>
          <w:tcPr>
            <w:tcW w:w="503" w:type="dxa"/>
          </w:tcPr>
          <w:p w:rsidR="00B11C09" w:rsidRPr="00075F73" w:rsidDel="00617072" w:rsidRDefault="00B11C09" w:rsidP="00B11C09">
            <w:pPr>
              <w:rPr>
                <w:del w:id="484" w:author="Бобовал Ольга Всеволодовна" w:date="2018-08-21T11:56:00Z"/>
                <w:sz w:val="20"/>
                <w:szCs w:val="20"/>
              </w:rPr>
            </w:pPr>
            <w:del w:id="48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13</w:delText>
              </w:r>
            </w:del>
          </w:p>
        </w:tc>
        <w:tc>
          <w:tcPr>
            <w:tcW w:w="2489" w:type="dxa"/>
            <w:shd w:val="clear" w:color="auto" w:fill="auto"/>
          </w:tcPr>
          <w:p w:rsidR="00B11C09" w:rsidRPr="00075F73" w:rsidDel="00617072" w:rsidRDefault="00B11C09" w:rsidP="00B11C09">
            <w:pPr>
              <w:rPr>
                <w:del w:id="486" w:author="Бобовал Ольга Всеволодовна" w:date="2018-08-21T11:56:00Z"/>
                <w:sz w:val="20"/>
                <w:szCs w:val="20"/>
              </w:rPr>
            </w:pPr>
            <w:del w:id="487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ОКВЭД2</w:delText>
              </w:r>
            </w:del>
          </w:p>
        </w:tc>
        <w:tc>
          <w:tcPr>
            <w:tcW w:w="2400" w:type="dxa"/>
            <w:shd w:val="clear" w:color="auto" w:fill="auto"/>
          </w:tcPr>
          <w:p w:rsidR="00B11C09" w:rsidRPr="00075F73" w:rsidDel="00617072" w:rsidRDefault="00B11C09" w:rsidP="00B11C09">
            <w:pPr>
              <w:pStyle w:val="ad"/>
              <w:jc w:val="center"/>
              <w:rPr>
                <w:del w:id="488" w:author="Бобовал Ольга Всеволодовна" w:date="2018-08-21T11:56:00Z"/>
                <w:sz w:val="20"/>
                <w:szCs w:val="20"/>
              </w:rPr>
            </w:pPr>
            <w:del w:id="489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ОКВЭД2ЮЛ</w:delText>
              </w:r>
            </w:del>
          </w:p>
        </w:tc>
        <w:tc>
          <w:tcPr>
            <w:tcW w:w="1789" w:type="dxa"/>
            <w:shd w:val="clear" w:color="auto" w:fill="auto"/>
          </w:tcPr>
          <w:p w:rsidR="00B11C09" w:rsidRPr="00075F73" w:rsidDel="00617072" w:rsidRDefault="00B11C09" w:rsidP="00B11C09">
            <w:pPr>
              <w:pStyle w:val="ad"/>
              <w:jc w:val="center"/>
              <w:rPr>
                <w:del w:id="490" w:author="Бобовал Ольга Всеволодовна" w:date="2018-08-21T11:56:00Z"/>
                <w:sz w:val="20"/>
                <w:szCs w:val="20"/>
              </w:rPr>
            </w:pPr>
            <w:del w:id="49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К(8)</w:delText>
              </w:r>
            </w:del>
          </w:p>
        </w:tc>
        <w:tc>
          <w:tcPr>
            <w:tcW w:w="1851" w:type="dxa"/>
          </w:tcPr>
          <w:p w:rsidR="00B11C09" w:rsidRPr="00075F73" w:rsidDel="00617072" w:rsidRDefault="00B11C09" w:rsidP="00B11C0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492" w:author="Бобовал Ольга Всеволодовна" w:date="2018-08-21T11:56:00Z"/>
                <w:bCs/>
                <w:sz w:val="20"/>
              </w:rPr>
            </w:pPr>
            <w:del w:id="493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B11C09" w:rsidRPr="00075F73" w:rsidDel="00617072" w:rsidRDefault="00B11C09" w:rsidP="00B11C09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494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495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М</w:delText>
              </w:r>
            </w:del>
          </w:p>
        </w:tc>
        <w:tc>
          <w:tcPr>
            <w:tcW w:w="4853" w:type="dxa"/>
            <w:shd w:val="clear" w:color="auto" w:fill="auto"/>
          </w:tcPr>
          <w:p w:rsidR="00B11C09" w:rsidRPr="00075F73" w:rsidDel="00617072" w:rsidRDefault="00B11C09" w:rsidP="00075F73">
            <w:pPr>
              <w:pStyle w:val="ConsPlusDocList"/>
              <w:spacing w:line="200" w:lineRule="atLeast"/>
              <w:rPr>
                <w:del w:id="496" w:author="Бобовал Ольга Всеволодовна" w:date="2018-08-21T11:56:00Z"/>
                <w:rFonts w:ascii="Times New Roman" w:hAnsi="Times New Roman" w:cs="Times New Roman"/>
              </w:rPr>
            </w:pPr>
            <w:del w:id="497" w:author="Бобовал Ольга Всеволодовна" w:date="2018-08-21T11:56:00Z">
              <w:r w:rsidRPr="00075F73" w:rsidDel="00617072">
                <w:rPr>
                  <w:rFonts w:ascii="Times New Roman" w:hAnsi="Times New Roman"/>
                </w:rPr>
                <w:delText>Указывается код (коды) видов экономической деятельности согласно ОКВЭД2</w:delText>
              </w:r>
            </w:del>
          </w:p>
        </w:tc>
      </w:tr>
      <w:tr w:rsidR="00B11C09" w:rsidRPr="00A40D32" w:rsidDel="00617072" w:rsidTr="00075F73">
        <w:trPr>
          <w:cantSplit/>
          <w:trHeight w:val="170"/>
          <w:del w:id="498" w:author="Бобовал Ольга Всеволодовна" w:date="2018-08-21T11:56:00Z"/>
        </w:trPr>
        <w:tc>
          <w:tcPr>
            <w:tcW w:w="503" w:type="dxa"/>
          </w:tcPr>
          <w:p w:rsidR="00B11C09" w:rsidRPr="00075F73" w:rsidDel="00617072" w:rsidRDefault="00B11C09" w:rsidP="00B11C09">
            <w:pPr>
              <w:rPr>
                <w:del w:id="499" w:author="Бобовал Ольга Всеволодовна" w:date="2018-08-21T11:56:00Z"/>
                <w:sz w:val="20"/>
                <w:szCs w:val="20"/>
              </w:rPr>
            </w:pPr>
            <w:del w:id="500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14</w:delText>
              </w:r>
            </w:del>
          </w:p>
        </w:tc>
        <w:tc>
          <w:tcPr>
            <w:tcW w:w="2489" w:type="dxa"/>
            <w:shd w:val="clear" w:color="auto" w:fill="auto"/>
          </w:tcPr>
          <w:p w:rsidR="00B11C09" w:rsidRPr="00075F73" w:rsidDel="00617072" w:rsidRDefault="00B11C09" w:rsidP="00B11C09">
            <w:pPr>
              <w:rPr>
                <w:del w:id="501" w:author="Бобовал Ольга Всеволодовна" w:date="2018-08-21T11:56:00Z"/>
                <w:sz w:val="20"/>
                <w:szCs w:val="20"/>
              </w:rPr>
            </w:pPr>
            <w:del w:id="502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БИК</w:delText>
              </w:r>
            </w:del>
          </w:p>
        </w:tc>
        <w:tc>
          <w:tcPr>
            <w:tcW w:w="2400" w:type="dxa"/>
            <w:shd w:val="clear" w:color="auto" w:fill="auto"/>
          </w:tcPr>
          <w:p w:rsidR="00B11C09" w:rsidRPr="00075F73" w:rsidDel="00617072" w:rsidRDefault="00B11C09" w:rsidP="00B11C09">
            <w:pPr>
              <w:pStyle w:val="ad"/>
              <w:jc w:val="center"/>
              <w:rPr>
                <w:del w:id="503" w:author="Бобовал Ольга Всеволодовна" w:date="2018-08-21T11:56:00Z"/>
                <w:sz w:val="20"/>
                <w:szCs w:val="20"/>
              </w:rPr>
            </w:pPr>
            <w:del w:id="504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БИК</w:delText>
              </w:r>
            </w:del>
          </w:p>
        </w:tc>
        <w:tc>
          <w:tcPr>
            <w:tcW w:w="1789" w:type="dxa"/>
            <w:shd w:val="clear" w:color="auto" w:fill="auto"/>
          </w:tcPr>
          <w:p w:rsidR="00B11C09" w:rsidRPr="00075F73" w:rsidDel="00617072" w:rsidRDefault="00B11C09" w:rsidP="00B11C09">
            <w:pPr>
              <w:pStyle w:val="ad"/>
              <w:jc w:val="center"/>
              <w:rPr>
                <w:del w:id="505" w:author="Бобовал Ольга Всеволодовна" w:date="2018-08-21T11:56:00Z"/>
                <w:sz w:val="20"/>
                <w:szCs w:val="20"/>
              </w:rPr>
            </w:pPr>
            <w:del w:id="506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К(9)</w:delText>
              </w:r>
            </w:del>
          </w:p>
        </w:tc>
        <w:tc>
          <w:tcPr>
            <w:tcW w:w="1851" w:type="dxa"/>
          </w:tcPr>
          <w:p w:rsidR="00B11C09" w:rsidRPr="00075F73" w:rsidDel="00617072" w:rsidRDefault="00B11C09" w:rsidP="00B11C0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507" w:author="Бобовал Ольга Всеволодовна" w:date="2018-08-21T11:56:00Z"/>
                <w:bCs/>
                <w:sz w:val="20"/>
              </w:rPr>
            </w:pPr>
            <w:del w:id="508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B11C09" w:rsidRPr="00075F73" w:rsidDel="00617072" w:rsidRDefault="00B11C09" w:rsidP="00B11C09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509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510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B11C09" w:rsidRPr="00075F73" w:rsidDel="00617072" w:rsidRDefault="00B11C09" w:rsidP="00075F73">
            <w:pPr>
              <w:pStyle w:val="ConsPlusDocList"/>
              <w:spacing w:line="200" w:lineRule="atLeast"/>
              <w:rPr>
                <w:del w:id="511" w:author="Бобовал Ольга Всеволодовна" w:date="2018-08-21T11:56:00Z"/>
                <w:rFonts w:ascii="Times New Roman" w:hAnsi="Times New Roman" w:cs="Times New Roman"/>
              </w:rPr>
            </w:pPr>
            <w:del w:id="512" w:author="Бобовал Ольга Всеволодовна" w:date="2018-08-21T11:56:00Z">
              <w:r w:rsidRPr="00075F73" w:rsidDel="00617072">
                <w:rPr>
                  <w:rFonts w:ascii="Times New Roman" w:hAnsi="Times New Roman" w:cs="Times New Roman"/>
                </w:rPr>
                <w:delText xml:space="preserve">Указывается БИК, если клиентом является кредитная организация – резидент </w:delText>
              </w:r>
            </w:del>
          </w:p>
        </w:tc>
      </w:tr>
      <w:tr w:rsidR="00CE446A" w:rsidRPr="00A40D32" w:rsidDel="00617072" w:rsidTr="00075F73">
        <w:trPr>
          <w:cantSplit/>
          <w:trHeight w:val="170"/>
          <w:del w:id="513" w:author="Бобовал Ольга Всеволодовна" w:date="2018-08-21T11:56:00Z"/>
        </w:trPr>
        <w:tc>
          <w:tcPr>
            <w:tcW w:w="503" w:type="dxa"/>
          </w:tcPr>
          <w:p w:rsidR="00A44677" w:rsidRPr="00075F73" w:rsidDel="00617072" w:rsidRDefault="00A44677" w:rsidP="00A44677">
            <w:pPr>
              <w:rPr>
                <w:del w:id="514" w:author="Бобовал Ольга Всеволодовна" w:date="2018-08-21T11:56:00Z"/>
                <w:sz w:val="20"/>
                <w:szCs w:val="20"/>
              </w:rPr>
            </w:pPr>
            <w:del w:id="51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1</w:delText>
              </w:r>
              <w:r w:rsidR="001B640C" w:rsidDel="00617072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2489" w:type="dxa"/>
            <w:shd w:val="clear" w:color="auto" w:fill="auto"/>
          </w:tcPr>
          <w:p w:rsidR="00A44677" w:rsidRPr="00075F73" w:rsidDel="00617072" w:rsidRDefault="00A44677" w:rsidP="00A44677">
            <w:pPr>
              <w:rPr>
                <w:del w:id="516" w:author="Бобовал Ольга Всеволодовна" w:date="2018-08-21T11:56:00Z"/>
                <w:sz w:val="20"/>
                <w:szCs w:val="20"/>
              </w:rPr>
            </w:pPr>
            <w:del w:id="517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Сведения о лицензии на право осуществления деятельности, подлежащей лицензированию.</w:delText>
              </w:r>
            </w:del>
          </w:p>
        </w:tc>
        <w:tc>
          <w:tcPr>
            <w:tcW w:w="2400" w:type="dxa"/>
            <w:shd w:val="clear" w:color="auto" w:fill="auto"/>
          </w:tcPr>
          <w:p w:rsidR="00A44677" w:rsidRPr="00075F73" w:rsidDel="00617072" w:rsidRDefault="00A44677" w:rsidP="00A44677">
            <w:pPr>
              <w:pStyle w:val="ad"/>
              <w:jc w:val="center"/>
              <w:rPr>
                <w:del w:id="518" w:author="Бобовал Ольга Всеволодовна" w:date="2018-08-21T11:56:00Z"/>
                <w:sz w:val="20"/>
                <w:szCs w:val="20"/>
              </w:rPr>
            </w:pPr>
            <w:del w:id="519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Лицензия</w:delText>
              </w:r>
            </w:del>
          </w:p>
        </w:tc>
        <w:tc>
          <w:tcPr>
            <w:tcW w:w="1789" w:type="dxa"/>
            <w:shd w:val="clear" w:color="auto" w:fill="auto"/>
          </w:tcPr>
          <w:p w:rsidR="00A44677" w:rsidRPr="00075F73" w:rsidDel="00617072" w:rsidRDefault="00A44677" w:rsidP="00A44677">
            <w:pPr>
              <w:pStyle w:val="ad"/>
              <w:jc w:val="center"/>
              <w:rPr>
                <w:del w:id="520" w:author="Бобовал Ольга Всеволодовна" w:date="2018-08-21T11:56:00Z"/>
                <w:sz w:val="20"/>
                <w:szCs w:val="20"/>
              </w:rPr>
            </w:pPr>
            <w:del w:id="52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СведениЛицензия</w:delText>
              </w:r>
            </w:del>
          </w:p>
        </w:tc>
        <w:tc>
          <w:tcPr>
            <w:tcW w:w="1851" w:type="dxa"/>
          </w:tcPr>
          <w:p w:rsidR="00A44677" w:rsidRPr="00075F73" w:rsidDel="00617072" w:rsidRDefault="00A44677" w:rsidP="00A446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522" w:author="Бобовал Ольга Всеволодовна" w:date="2018-08-21T11:56:00Z"/>
                <w:bCs/>
                <w:sz w:val="20"/>
              </w:rPr>
            </w:pPr>
            <w:del w:id="523" w:author="Бобовал Ольга Всеволодовна" w:date="2018-08-21T11:56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2041" w:type="dxa"/>
          </w:tcPr>
          <w:p w:rsidR="00A44677" w:rsidRPr="00075F73" w:rsidDel="00617072" w:rsidRDefault="00A44677" w:rsidP="00A4467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524" w:author="Бобовал Ольга Всеволодовна" w:date="2018-08-21T11:56:00Z"/>
                <w:rFonts w:ascii="Times New Roman" w:hAnsi="Times New Roman"/>
                <w:sz w:val="20"/>
                <w:lang w:val="ru-RU"/>
              </w:rPr>
            </w:pPr>
            <w:del w:id="525" w:author="Бобовал Ольга Всеволодовна" w:date="2018-08-21T11:56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4853" w:type="dxa"/>
            <w:shd w:val="clear" w:color="auto" w:fill="auto"/>
          </w:tcPr>
          <w:p w:rsidR="00A44677" w:rsidRPr="00075F73" w:rsidDel="00617072" w:rsidRDefault="00A44677" w:rsidP="00075F73">
            <w:pPr>
              <w:pStyle w:val="ConsPlusDocList"/>
              <w:spacing w:line="200" w:lineRule="atLeast"/>
              <w:rPr>
                <w:del w:id="526" w:author="Бобовал Ольга Всеволодовна" w:date="2018-08-21T11:56:00Z"/>
                <w:rFonts w:ascii="Times New Roman" w:hAnsi="Times New Roman" w:cs="Times New Roman"/>
              </w:rPr>
            </w:pPr>
            <w:del w:id="527" w:author="Бобовал Ольга Всеволодовна" w:date="2018-08-21T11:56:00Z">
              <w:r w:rsidRPr="00075F73" w:rsidDel="00617072">
                <w:rPr>
                  <w:rFonts w:ascii="Times New Roman" w:hAnsi="Times New Roman" w:cs="Times New Roman"/>
                </w:rPr>
                <w:delText>Указываются сведения о лицензии на право осуществления деятельности, подлежащей лицензированию.</w:delText>
              </w:r>
            </w:del>
          </w:p>
          <w:p w:rsidR="00A44677" w:rsidRPr="00075F73" w:rsidDel="00617072" w:rsidRDefault="00A44677">
            <w:pPr>
              <w:rPr>
                <w:del w:id="528" w:author="Бобовал Ольга Всеволодовна" w:date="2018-08-21T11:56:00Z"/>
                <w:sz w:val="20"/>
                <w:szCs w:val="20"/>
                <w:lang w:eastAsia="hi-IN" w:bidi="hi-IN"/>
              </w:rPr>
            </w:pPr>
            <w:del w:id="529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 xml:space="preserve">Состав показателя «Лицензия» </w:delText>
              </w:r>
              <w:r w:rsidR="00467372" w:rsidDel="00617072">
                <w:rPr>
                  <w:sz w:val="20"/>
                  <w:szCs w:val="20"/>
                </w:rPr>
                <w:delText>отображает</w:delText>
              </w:r>
              <w:r w:rsidRPr="00075F73" w:rsidDel="00617072">
                <w:rPr>
                  <w:sz w:val="20"/>
                  <w:szCs w:val="20"/>
                </w:rPr>
                <w:delText xml:space="preserve"> </w:delText>
              </w:r>
              <w:r w:rsidR="00C2533F" w:rsidDel="00617072">
                <w:rPr>
                  <w:sz w:val="20"/>
                  <w:szCs w:val="20"/>
                </w:rPr>
                <w:fldChar w:fldCharType="begin"/>
              </w:r>
              <w:r w:rsidR="00C2533F" w:rsidDel="00617072">
                <w:rPr>
                  <w:sz w:val="20"/>
                  <w:szCs w:val="20"/>
                </w:rPr>
                <w:delInstrText xml:space="preserve"> REF _Ref464816444 \h  \* MERGEFORMAT </w:delInstrText>
              </w:r>
              <w:r w:rsidR="00C2533F" w:rsidDel="00617072">
                <w:rPr>
                  <w:sz w:val="20"/>
                  <w:szCs w:val="20"/>
                </w:rPr>
              </w:r>
              <w:r w:rsidR="00C2533F" w:rsidDel="00617072">
                <w:rPr>
                  <w:sz w:val="20"/>
                  <w:szCs w:val="20"/>
                </w:rPr>
                <w:fldChar w:fldCharType="separate"/>
              </w:r>
              <w:r w:rsidR="00467372" w:rsidDel="00617072">
                <w:rPr>
                  <w:sz w:val="20"/>
                  <w:szCs w:val="20"/>
                </w:rPr>
                <w:delText>Т</w:delText>
              </w:r>
              <w:r w:rsidR="00C2533F" w:rsidRPr="00075F73" w:rsidDel="00617072">
                <w:rPr>
                  <w:sz w:val="20"/>
                  <w:szCs w:val="20"/>
                </w:rPr>
                <w:delText>аблиц</w:delText>
              </w:r>
              <w:r w:rsidR="00467372" w:rsidDel="00617072">
                <w:rPr>
                  <w:sz w:val="20"/>
                  <w:szCs w:val="20"/>
                </w:rPr>
                <w:delText>а</w:delText>
              </w:r>
              <w:r w:rsidR="00C2533F" w:rsidRPr="00075F73" w:rsidDel="00617072">
                <w:rPr>
                  <w:sz w:val="20"/>
                  <w:szCs w:val="20"/>
                </w:rPr>
                <w:delText xml:space="preserve"> 15</w:delText>
              </w:r>
              <w:r w:rsidR="00C2533F" w:rsidDel="00617072">
                <w:rPr>
                  <w:sz w:val="20"/>
                  <w:szCs w:val="20"/>
                </w:rPr>
                <w:fldChar w:fldCharType="end"/>
              </w:r>
            </w:del>
          </w:p>
        </w:tc>
      </w:tr>
    </w:tbl>
    <w:p w:rsidR="00D212F5" w:rsidDel="00617072" w:rsidRDefault="00D212F5" w:rsidP="00075F73">
      <w:pPr>
        <w:pStyle w:val="af0"/>
        <w:keepNext/>
        <w:jc w:val="right"/>
        <w:rPr>
          <w:del w:id="530" w:author="Бобовал Ольга Всеволодовна" w:date="2018-08-21T11:56:00Z"/>
        </w:rPr>
      </w:pPr>
      <w:bookmarkStart w:id="531" w:name="_Ref421722297"/>
    </w:p>
    <w:p w:rsidR="00617072" w:rsidRPr="00617072" w:rsidRDefault="00617072" w:rsidP="00617072">
      <w:pPr>
        <w:rPr>
          <w:ins w:id="532" w:author="Бобовал Ольга Всеволодовна" w:date="2018-08-21T11:59:00Z"/>
        </w:rPr>
      </w:pPr>
    </w:p>
    <w:p w:rsidR="00D212F5" w:rsidDel="00617072" w:rsidRDefault="00D212F5">
      <w:pPr>
        <w:rPr>
          <w:del w:id="533" w:author="Бобовал Ольга Всеволодовна" w:date="2018-08-21T11:56:00Z"/>
        </w:rPr>
      </w:pPr>
      <w:del w:id="534" w:author="Бобовал Ольга Всеволодовна" w:date="2018-08-21T11:56:00Z">
        <w:r w:rsidDel="00617072">
          <w:br w:type="page"/>
        </w:r>
      </w:del>
    </w:p>
    <w:p w:rsidR="00C33370" w:rsidRPr="00C33370" w:rsidRDefault="00C33370" w:rsidP="00075F73">
      <w:pPr>
        <w:pStyle w:val="af0"/>
        <w:keepNext/>
        <w:jc w:val="right"/>
      </w:pPr>
      <w:bookmarkStart w:id="535" w:name="_Ref465069217"/>
      <w:r w:rsidRPr="00C33370"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 w:rsidRPr="00075F73">
        <w:t>6</w:t>
      </w:r>
      <w:r w:rsidR="00AB680A">
        <w:fldChar w:fldCharType="end"/>
      </w:r>
      <w:bookmarkEnd w:id="531"/>
      <w:bookmarkEnd w:id="535"/>
    </w:p>
    <w:p w:rsidR="00C33370" w:rsidRDefault="00C33370" w:rsidP="00C3337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Тип данных «Сведения о физическом лице</w:t>
      </w:r>
      <w:del w:id="536" w:author="Бобовал Ольга Всеволодовна" w:date="2018-08-21T11:56:00Z">
        <w:r w:rsidDel="00617072">
          <w:rPr>
            <w:b/>
            <w:sz w:val="26"/>
            <w:szCs w:val="26"/>
          </w:rPr>
          <w:delText>, индивидуальном предпринимателе, физическом лице занимающегося в установленном законодательством РФ порядке частной практикой</w:delText>
        </w:r>
      </w:del>
      <w:r>
        <w:rPr>
          <w:b/>
          <w:sz w:val="26"/>
          <w:szCs w:val="26"/>
        </w:rPr>
        <w:t>» (СведенияФЛ</w:t>
      </w:r>
      <w:del w:id="537" w:author="Бобовал Ольга Всеволодовна" w:date="2018-08-21T11:56:00Z">
        <w:r w:rsidDel="00617072">
          <w:rPr>
            <w:b/>
            <w:sz w:val="26"/>
            <w:szCs w:val="26"/>
          </w:rPr>
          <w:delText>ИП</w:delText>
        </w:r>
      </w:del>
      <w:r>
        <w:rPr>
          <w:b/>
          <w:sz w:val="26"/>
          <w:szCs w:val="2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865"/>
        <w:gridCol w:w="2525"/>
        <w:gridCol w:w="1640"/>
        <w:gridCol w:w="1785"/>
        <w:gridCol w:w="1975"/>
        <w:gridCol w:w="4633"/>
      </w:tblGrid>
      <w:tr w:rsidR="00A26DBF" w:rsidRPr="00A26DBF" w:rsidTr="00C33370">
        <w:trPr>
          <w:cantSplit/>
          <w:trHeight w:val="17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33370" w:rsidRPr="00075F73" w:rsidRDefault="00C33370" w:rsidP="00C33370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lastRenderedPageBreak/>
              <w:t>№</w:t>
            </w:r>
          </w:p>
          <w:p w:rsidR="00C33370" w:rsidRPr="00075F73" w:rsidRDefault="00C33370" w:rsidP="00C33370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:rsidR="00C33370" w:rsidRPr="00075F73" w:rsidRDefault="00C33370" w:rsidP="00C33370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:rsidR="00C33370" w:rsidRPr="00075F73" w:rsidRDefault="00C33370" w:rsidP="00C33370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:rsidR="00C33370" w:rsidRPr="00075F73" w:rsidRDefault="00C33370" w:rsidP="00C33370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:rsidR="00C33370" w:rsidRPr="00075F73" w:rsidRDefault="00C33370" w:rsidP="00C33370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C33370" w:rsidRPr="00075F73" w:rsidRDefault="00C33370" w:rsidP="00C33370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:rsidR="00C33370" w:rsidRPr="00075F73" w:rsidRDefault="00C33370" w:rsidP="00C33370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C33370" w:rsidRPr="00A26DBF" w:rsidTr="00075F73">
        <w:trPr>
          <w:cantSplit/>
          <w:trHeight w:val="4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ФИОФЛИП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фамилия, имя, отчество.</w:t>
            </w:r>
          </w:p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Состав показателя «ФИО» </w:t>
            </w:r>
            <w:r w:rsidR="00A26DBF" w:rsidRPr="00075F73">
              <w:rPr>
                <w:sz w:val="20"/>
                <w:szCs w:val="20"/>
              </w:rPr>
              <w:t>отображает</w:t>
            </w:r>
            <w:r w:rsidRPr="00075F73">
              <w:rPr>
                <w:sz w:val="20"/>
                <w:szCs w:val="20"/>
              </w:rPr>
              <w:t xml:space="preserve"> </w:t>
            </w:r>
            <w:r w:rsidR="00A26DBF" w:rsidRPr="00A26DBF">
              <w:rPr>
                <w:sz w:val="20"/>
                <w:szCs w:val="20"/>
              </w:rPr>
              <w:fldChar w:fldCharType="begin"/>
            </w:r>
            <w:r w:rsidR="00A26DBF" w:rsidRPr="00075F73">
              <w:rPr>
                <w:sz w:val="20"/>
                <w:szCs w:val="20"/>
              </w:rPr>
              <w:instrText xml:space="preserve"> REF _Ref464816144 \h </w:instrText>
            </w:r>
            <w:r w:rsidR="00A26DBF">
              <w:rPr>
                <w:sz w:val="20"/>
                <w:szCs w:val="20"/>
              </w:rPr>
              <w:instrText xml:space="preserve"> \* MERGEFORMAT </w:instrText>
            </w:r>
            <w:r w:rsidR="00A26DBF" w:rsidRPr="00A26DBF">
              <w:rPr>
                <w:sz w:val="20"/>
                <w:szCs w:val="20"/>
              </w:rPr>
            </w:r>
            <w:r w:rsidR="00A26DBF" w:rsidRPr="00A26DBF">
              <w:rPr>
                <w:sz w:val="20"/>
                <w:szCs w:val="20"/>
              </w:rPr>
              <w:fldChar w:fldCharType="separate"/>
            </w:r>
            <w:r w:rsidR="00A26DBF" w:rsidRPr="00075F73">
              <w:rPr>
                <w:sz w:val="20"/>
                <w:szCs w:val="20"/>
              </w:rPr>
              <w:t>Таблица 14</w:t>
            </w:r>
            <w:r w:rsidR="00A26DBF" w:rsidRPr="00A26DBF">
              <w:rPr>
                <w:sz w:val="20"/>
                <w:szCs w:val="20"/>
              </w:rPr>
              <w:fldChar w:fldCharType="end"/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ИНН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ИННФЛИП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Указывается:</w:t>
            </w:r>
          </w:p>
          <w:p w:rsidR="008A1BCF" w:rsidDel="00617072" w:rsidRDefault="00C33370" w:rsidP="00075F73">
            <w:pPr>
              <w:autoSpaceDE w:val="0"/>
              <w:autoSpaceDN w:val="0"/>
              <w:adjustRightInd w:val="0"/>
              <w:rPr>
                <w:del w:id="538" w:author="Бобовал Ольга Всеволодовна" w:date="2018-08-21T11:56:00Z"/>
                <w:sz w:val="20"/>
                <w:szCs w:val="20"/>
              </w:rPr>
            </w:pPr>
            <w:del w:id="539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 xml:space="preserve">- для индивидуального предпринимателя – </w:delText>
              </w:r>
            </w:del>
          </w:p>
          <w:p w:rsidR="00C33370" w:rsidRPr="00075F73" w:rsidDel="00617072" w:rsidRDefault="00C33370" w:rsidP="00075F73">
            <w:pPr>
              <w:autoSpaceDE w:val="0"/>
              <w:autoSpaceDN w:val="0"/>
              <w:adjustRightInd w:val="0"/>
              <w:rPr>
                <w:del w:id="540" w:author="Бобовал Ольга Всеволодовна" w:date="2018-08-21T11:56:00Z"/>
                <w:sz w:val="20"/>
                <w:szCs w:val="20"/>
              </w:rPr>
            </w:pPr>
            <w:del w:id="541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12-разрядный ИНН;</w:delText>
              </w:r>
            </w:del>
          </w:p>
          <w:p w:rsidR="008A1BCF" w:rsidDel="00617072" w:rsidRDefault="00C33370" w:rsidP="00075F73">
            <w:pPr>
              <w:autoSpaceDE w:val="0"/>
              <w:autoSpaceDN w:val="0"/>
              <w:adjustRightInd w:val="0"/>
              <w:rPr>
                <w:del w:id="542" w:author="Бобовал Ольга Всеволодовна" w:date="2018-08-21T11:56:00Z"/>
                <w:sz w:val="20"/>
                <w:szCs w:val="20"/>
              </w:rPr>
            </w:pPr>
            <w:del w:id="543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 xml:space="preserve">- для физического лица, занимающегося в установленном законодательством Российской Федерации порядке частной практикой – </w:delText>
              </w:r>
            </w:del>
          </w:p>
          <w:p w:rsidR="00C33370" w:rsidRPr="00075F73" w:rsidDel="00617072" w:rsidRDefault="00C33370" w:rsidP="00075F73">
            <w:pPr>
              <w:autoSpaceDE w:val="0"/>
              <w:autoSpaceDN w:val="0"/>
              <w:adjustRightInd w:val="0"/>
              <w:rPr>
                <w:del w:id="544" w:author="Бобовал Ольга Всеволодовна" w:date="2018-08-21T11:56:00Z"/>
                <w:sz w:val="20"/>
                <w:szCs w:val="20"/>
              </w:rPr>
            </w:pPr>
            <w:del w:id="545" w:author="Бобовал Ольга Всеволодовна" w:date="2018-08-21T11:56:00Z">
              <w:r w:rsidRPr="00075F73" w:rsidDel="00617072">
                <w:rPr>
                  <w:sz w:val="20"/>
                  <w:szCs w:val="20"/>
                </w:rPr>
                <w:delText>12-разрядный ИНН;</w:delText>
              </w:r>
            </w:del>
          </w:p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- для физического лица – 12-разрядный ИНН (при наличии)</w:t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ОКВЭД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ОКВЭДИП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(указываются) при наличии для индивидуального предпринимателя код (коды) видов экономической деятельности согласно ОКВЭД.</w:t>
            </w:r>
          </w:p>
          <w:p w:rsidR="00C33370" w:rsidRDefault="00C33370">
            <w:pPr>
              <w:rPr>
                <w:ins w:id="546" w:author="Бобовал Ольга Всеволодовна" w:date="2018-08-21T11:57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физического лица, физического лица, занимающегося в установленном законодательством Российской Федерации порядке частной практикой, показатель отсутствует</w:t>
            </w:r>
          </w:p>
          <w:p w:rsidR="00617072" w:rsidRPr="00617072" w:rsidRDefault="00617072">
            <w:pPr>
              <w:rPr>
                <w:b/>
                <w:rPrChange w:id="547" w:author="Бобовал Ольга Всеволодовна" w:date="2018-08-21T11:57:00Z">
                  <w:rPr>
                    <w:sz w:val="20"/>
                    <w:szCs w:val="20"/>
                  </w:rPr>
                </w:rPrChange>
              </w:rPr>
            </w:pPr>
            <w:ins w:id="548" w:author="Бобовал Ольга Всеволодовна" w:date="2018-08-21T11:57:00Z">
              <w:r w:rsidRPr="00617072">
                <w:rPr>
                  <w:b/>
                  <w:rPrChange w:id="549" w:author="Бобовал Ольга Всеволодовна" w:date="2018-08-21T11:57:00Z">
                    <w:rPr>
                      <w:sz w:val="20"/>
                      <w:szCs w:val="20"/>
                    </w:rPr>
                  </w:rPrChange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Наименование регистрирующего органа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НаименРегОргана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Т(1-250)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наименование органа, осуществившего государственную регистрацию индивидуального предпринимателя.</w:t>
            </w:r>
          </w:p>
          <w:p w:rsidR="00C33370" w:rsidRDefault="00C33370" w:rsidP="00075F73">
            <w:pPr>
              <w:rPr>
                <w:ins w:id="550" w:author="Бобовал Ольга Всеволодовна" w:date="2018-08-21T11:57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физического лица, физического лица, занимающегося в установленном законодательством Российской Федерации порядке частной практикой, показатель отсутствует</w:t>
            </w:r>
          </w:p>
          <w:p w:rsidR="00617072" w:rsidRPr="00075F73" w:rsidRDefault="00617072" w:rsidP="00075F73">
            <w:pPr>
              <w:rPr>
                <w:sz w:val="20"/>
                <w:szCs w:val="20"/>
              </w:rPr>
            </w:pPr>
            <w:ins w:id="551" w:author="Бобовал Ольга Всеволодовна" w:date="2018-08-21T11:57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rPr>
                <w:sz w:val="20"/>
                <w:szCs w:val="20"/>
                <w:lang w:val="en-US"/>
              </w:rPr>
            </w:pPr>
            <w:r w:rsidRPr="00075F73">
              <w:rPr>
                <w:sz w:val="20"/>
                <w:szCs w:val="20"/>
              </w:rPr>
              <w:t>ОГРНИП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  <w:lang w:val="en-US"/>
              </w:rPr>
              <w:t>ОГРН</w:t>
            </w:r>
            <w:r w:rsidRPr="00075F73">
              <w:rPr>
                <w:bCs/>
                <w:sz w:val="20"/>
                <w:szCs w:val="20"/>
              </w:rPr>
              <w:t>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К(15)</w:t>
            </w:r>
          </w:p>
          <w:p w:rsidR="00ED3AC6" w:rsidRPr="00ED3AC6" w:rsidRDefault="00ED3AC6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K(50)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для индивидуального предпринимателя ОГРНИП.</w:t>
            </w:r>
          </w:p>
          <w:p w:rsidR="00C33370" w:rsidRDefault="00C33370" w:rsidP="00075F73">
            <w:pPr>
              <w:autoSpaceDE w:val="0"/>
              <w:autoSpaceDN w:val="0"/>
              <w:adjustRightInd w:val="0"/>
              <w:rPr>
                <w:ins w:id="552" w:author="Бобовал Ольга Всеволодовна" w:date="2018-08-21T11:57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физического лица, физического лица, занимающегося в установленном законодательством Российской Федерации порядке частной практикой, показатель отсутствует</w:t>
            </w:r>
          </w:p>
          <w:p w:rsidR="00617072" w:rsidRPr="00075F73" w:rsidRDefault="00617072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553" w:author="Бобовал Ольга Всеволодовна" w:date="2018-08-21T11:57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ОКПО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ОКПО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код ОКПО индивидуального предпринимателя.</w:t>
            </w:r>
          </w:p>
          <w:p w:rsidR="00C33370" w:rsidRDefault="00C33370" w:rsidP="00075F73">
            <w:pPr>
              <w:autoSpaceDE w:val="0"/>
              <w:autoSpaceDN w:val="0"/>
              <w:adjustRightInd w:val="0"/>
              <w:rPr>
                <w:ins w:id="554" w:author="Бобовал Ольга Всеволодовна" w:date="2018-08-21T11:57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физического лица, физического лица, занимающегося в установленном законодательством Российской Федерации порядке частной практикой, показатель отсутствует</w:t>
            </w:r>
          </w:p>
          <w:p w:rsidR="00617072" w:rsidRPr="00075F73" w:rsidRDefault="00617072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555" w:author="Бобовал Ольга Всеволодовна" w:date="2018-08-21T11:57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ДатаРегИП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дата регистрации индивидуального предпринимателя органами, уполномоченными производить государственную регистрацию.</w:t>
            </w:r>
          </w:p>
          <w:p w:rsidR="00C33370" w:rsidRDefault="00C33370">
            <w:pPr>
              <w:rPr>
                <w:ins w:id="556" w:author="Бобовал Ольга Всеволодовна" w:date="2018-08-21T11:57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физического лица, физического лица, занимающегося в установленном законодательством Российской Федерации порядке частной практикой, показатель отсутствует</w:t>
            </w:r>
          </w:p>
          <w:p w:rsidR="00617072" w:rsidRPr="00075F73" w:rsidRDefault="00617072">
            <w:pPr>
              <w:rPr>
                <w:sz w:val="20"/>
                <w:szCs w:val="20"/>
              </w:rPr>
            </w:pPr>
            <w:ins w:id="557" w:author="Бобовал Ольга Всеволодовна" w:date="2018-08-21T11:57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Код страны гражданства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КодОКСМ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spacing w:line="220" w:lineRule="exact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цифровой код страны гражданства в соответствии с ОКСМ.</w:t>
            </w:r>
          </w:p>
          <w:p w:rsidR="00C33370" w:rsidRPr="00075F73" w:rsidRDefault="00C33370">
            <w:pPr>
              <w:spacing w:line="220" w:lineRule="exact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лица без гражданства показатель принимает значение «000»</w:t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Наименование страны гражданства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СтранаНаименование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Т(1-250)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наименование страны гражданства в соответствии с ОКСМ.</w:t>
            </w:r>
          </w:p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лица без гражданства показатель не заполняется</w:t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ДатаРождения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дата рождения в соответствии с документом, удостоверяющим личность</w:t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rPr>
                <w:strike/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 xml:space="preserve">Место рождения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МестоРожд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МестоРождения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spacing w:line="220" w:lineRule="exact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место рождения в соответствии с документом, удостоверяющим личность.</w:t>
            </w:r>
          </w:p>
          <w:p w:rsidR="00C33370" w:rsidRPr="00075F73" w:rsidRDefault="00C33370" w:rsidP="00075F73">
            <w:pPr>
              <w:spacing w:line="220" w:lineRule="exact"/>
              <w:rPr>
                <w:b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Состав показателя «МестоРожд» </w:t>
            </w:r>
            <w:r w:rsidR="006272EE">
              <w:rPr>
                <w:sz w:val="20"/>
                <w:szCs w:val="20"/>
              </w:rPr>
              <w:t>отображает</w:t>
            </w:r>
            <w:r w:rsidRPr="00075F73">
              <w:rPr>
                <w:sz w:val="20"/>
                <w:szCs w:val="20"/>
              </w:rPr>
              <w:t xml:space="preserve"> </w:t>
            </w:r>
            <w:r w:rsidR="006272EE" w:rsidRPr="006272EE">
              <w:rPr>
                <w:sz w:val="20"/>
                <w:szCs w:val="20"/>
              </w:rPr>
              <w:fldChar w:fldCharType="begin"/>
            </w:r>
            <w:r w:rsidR="006272EE" w:rsidRPr="006272EE">
              <w:rPr>
                <w:sz w:val="20"/>
                <w:szCs w:val="20"/>
              </w:rPr>
              <w:instrText xml:space="preserve"> REF _Ref464816504 \h  \* MERGEFORMAT </w:instrText>
            </w:r>
            <w:r w:rsidR="006272EE" w:rsidRPr="006272EE">
              <w:rPr>
                <w:sz w:val="20"/>
                <w:szCs w:val="20"/>
              </w:rPr>
            </w:r>
            <w:r w:rsidR="006272EE" w:rsidRPr="006272EE">
              <w:rPr>
                <w:sz w:val="20"/>
                <w:szCs w:val="20"/>
              </w:rPr>
              <w:fldChar w:fldCharType="separate"/>
            </w:r>
            <w:r w:rsidR="006272EE" w:rsidRPr="00075F73">
              <w:rPr>
                <w:sz w:val="20"/>
                <w:szCs w:val="20"/>
              </w:rPr>
              <w:t xml:space="preserve">Таблица </w:t>
            </w:r>
            <w:r w:rsidR="006272EE" w:rsidRPr="00075F73">
              <w:rPr>
                <w:noProof/>
                <w:sz w:val="20"/>
                <w:szCs w:val="20"/>
              </w:rPr>
              <w:t>11</w:t>
            </w:r>
            <w:r w:rsidR="006272EE" w:rsidRPr="006272EE">
              <w:rPr>
                <w:sz w:val="20"/>
                <w:szCs w:val="20"/>
              </w:rPr>
              <w:fldChar w:fldCharType="end"/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Вид гражданства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ВидГражданства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075F73">
              <w:rPr>
                <w:rFonts w:cs="Arial"/>
                <w:sz w:val="20"/>
                <w:szCs w:val="20"/>
              </w:rPr>
              <w:t xml:space="preserve">Указывается вид гражданства клиента. </w:t>
            </w:r>
          </w:p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rFonts w:cs="Arial"/>
                <w:sz w:val="20"/>
                <w:szCs w:val="20"/>
              </w:rPr>
              <w:t>Показатель принимает значение:</w:t>
            </w:r>
          </w:p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&lt;1&gt; – для граждан Российской Федерации, Белоруссии, Армении, Казахстана;</w:t>
            </w:r>
          </w:p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&lt;2&gt; – для иностранных граждан;</w:t>
            </w:r>
          </w:p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&lt;3&gt; – для лиц без гражданства, если они постоянно проживают на территории Российской Федерации;</w:t>
            </w:r>
          </w:p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&lt;4&gt; – для иных лиц без гражданства;</w:t>
            </w:r>
          </w:p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&lt;5&gt; – для беженцев</w:t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bCs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 документе, удостоверяющем личность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-109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СведДокУдЛичн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ДокУдост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Указываются сведения о документе, удостоверяющем личность.</w:t>
            </w:r>
          </w:p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Состав показателя «СведДокУдЛичн» </w:t>
            </w:r>
            <w:r w:rsidR="005D6581">
              <w:rPr>
                <w:sz w:val="20"/>
                <w:szCs w:val="20"/>
              </w:rPr>
              <w:t>отображает</w:t>
            </w:r>
            <w:r w:rsidRPr="00075F73">
              <w:rPr>
                <w:sz w:val="20"/>
                <w:szCs w:val="20"/>
              </w:rPr>
              <w:t xml:space="preserve"> </w:t>
            </w:r>
            <w:r w:rsidR="005D6581" w:rsidRPr="005D6581">
              <w:rPr>
                <w:sz w:val="20"/>
                <w:szCs w:val="20"/>
              </w:rPr>
              <w:fldChar w:fldCharType="begin"/>
            </w:r>
            <w:r w:rsidR="005D6581" w:rsidRPr="005D6581">
              <w:rPr>
                <w:sz w:val="20"/>
                <w:szCs w:val="20"/>
              </w:rPr>
              <w:instrText xml:space="preserve"> REF _Ref464816526 \h </w:instrText>
            </w:r>
            <w:r w:rsidR="005D6581">
              <w:rPr>
                <w:sz w:val="20"/>
                <w:szCs w:val="20"/>
              </w:rPr>
              <w:instrText xml:space="preserve"> \* MERGEFORMAT </w:instrText>
            </w:r>
            <w:r w:rsidR="005D6581" w:rsidRPr="005D6581">
              <w:rPr>
                <w:sz w:val="20"/>
                <w:szCs w:val="20"/>
              </w:rPr>
            </w:r>
            <w:r w:rsidR="005D6581" w:rsidRPr="005D6581">
              <w:rPr>
                <w:sz w:val="20"/>
                <w:szCs w:val="20"/>
              </w:rPr>
              <w:fldChar w:fldCharType="separate"/>
            </w:r>
            <w:r w:rsidR="005D6581" w:rsidRPr="00075F73">
              <w:rPr>
                <w:sz w:val="20"/>
                <w:szCs w:val="20"/>
              </w:rPr>
              <w:t xml:space="preserve">Таблица </w:t>
            </w:r>
            <w:r w:rsidR="005D6581" w:rsidRPr="00075F73">
              <w:rPr>
                <w:noProof/>
                <w:sz w:val="20"/>
                <w:szCs w:val="20"/>
              </w:rPr>
              <w:t>10</w:t>
            </w:r>
            <w:r w:rsidR="005D6581" w:rsidRPr="005D6581">
              <w:rPr>
                <w:sz w:val="20"/>
                <w:szCs w:val="20"/>
              </w:rPr>
              <w:fldChar w:fldCharType="end"/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 миграционной карте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СведМигрКарта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ДокКарта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Указываются сведения о миграционной карте.</w:t>
            </w:r>
          </w:p>
          <w:p w:rsidR="00C33370" w:rsidRPr="00075F73" w:rsidRDefault="00C33370" w:rsidP="00075F73">
            <w:pPr>
              <w:rPr>
                <w:b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Состав показателя «</w:t>
            </w:r>
            <w:r w:rsidRPr="00075F73">
              <w:rPr>
                <w:bCs/>
                <w:sz w:val="20"/>
                <w:szCs w:val="20"/>
              </w:rPr>
              <w:t>СведМигрКарта</w:t>
            </w:r>
            <w:r w:rsidRPr="00075F73">
              <w:rPr>
                <w:sz w:val="20"/>
                <w:szCs w:val="20"/>
              </w:rPr>
              <w:t xml:space="preserve">» </w:t>
            </w:r>
            <w:r w:rsidR="005D6581">
              <w:rPr>
                <w:sz w:val="20"/>
                <w:szCs w:val="20"/>
              </w:rPr>
              <w:t>отображает</w:t>
            </w:r>
            <w:r w:rsidRPr="00075F73">
              <w:rPr>
                <w:sz w:val="20"/>
                <w:szCs w:val="20"/>
              </w:rPr>
              <w:t xml:space="preserve"> </w:t>
            </w:r>
            <w:r w:rsidR="005D6581" w:rsidRPr="005D6581">
              <w:rPr>
                <w:sz w:val="20"/>
                <w:szCs w:val="20"/>
              </w:rPr>
              <w:fldChar w:fldCharType="begin"/>
            </w:r>
            <w:r w:rsidR="005D6581" w:rsidRPr="005D6581">
              <w:rPr>
                <w:sz w:val="20"/>
                <w:szCs w:val="20"/>
              </w:rPr>
              <w:instrText xml:space="preserve"> REF _Ref464816556 \h </w:instrText>
            </w:r>
            <w:r w:rsidR="005D6581">
              <w:rPr>
                <w:sz w:val="20"/>
                <w:szCs w:val="20"/>
              </w:rPr>
              <w:instrText xml:space="preserve"> \* MERGEFORMAT </w:instrText>
            </w:r>
            <w:r w:rsidR="005D6581" w:rsidRPr="005D6581">
              <w:rPr>
                <w:sz w:val="20"/>
                <w:szCs w:val="20"/>
              </w:rPr>
            </w:r>
            <w:r w:rsidR="005D6581" w:rsidRPr="005D6581">
              <w:rPr>
                <w:sz w:val="20"/>
                <w:szCs w:val="20"/>
              </w:rPr>
              <w:fldChar w:fldCharType="separate"/>
            </w:r>
            <w:r w:rsidR="005D6581" w:rsidRPr="00075F73">
              <w:rPr>
                <w:sz w:val="20"/>
                <w:szCs w:val="20"/>
              </w:rPr>
              <w:t xml:space="preserve">Таблица </w:t>
            </w:r>
            <w:r w:rsidR="005D6581" w:rsidRPr="00075F73">
              <w:rPr>
                <w:noProof/>
                <w:sz w:val="20"/>
                <w:szCs w:val="20"/>
              </w:rPr>
              <w:t>12</w:t>
            </w:r>
            <w:r w:rsidR="005D6581" w:rsidRPr="005D6581">
              <w:rPr>
                <w:sz w:val="20"/>
                <w:szCs w:val="20"/>
              </w:rPr>
              <w:fldChar w:fldCharType="end"/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 документе, подтверждающем право на пребывание (проживание) в РФ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СведДокПраво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ДокПраво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Указываются сведения о документе, подтверждающем право на пребывание (проживание) в РФ.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Состав показателя «</w:t>
            </w:r>
            <w:r w:rsidRPr="00075F73">
              <w:rPr>
                <w:bCs/>
                <w:sz w:val="20"/>
                <w:szCs w:val="20"/>
              </w:rPr>
              <w:t>СведДокПраво</w:t>
            </w:r>
            <w:r w:rsidRPr="00075F73">
              <w:rPr>
                <w:sz w:val="20"/>
                <w:szCs w:val="20"/>
              </w:rPr>
              <w:t xml:space="preserve">» </w:t>
            </w:r>
            <w:r w:rsidR="00985568">
              <w:rPr>
                <w:sz w:val="20"/>
                <w:szCs w:val="20"/>
              </w:rPr>
              <w:t>отображает</w:t>
            </w:r>
            <w:r w:rsidRPr="00075F73">
              <w:rPr>
                <w:sz w:val="20"/>
                <w:szCs w:val="20"/>
              </w:rPr>
              <w:t xml:space="preserve"> </w:t>
            </w:r>
            <w:r w:rsidR="00985568" w:rsidRPr="00985568">
              <w:rPr>
                <w:sz w:val="20"/>
                <w:szCs w:val="20"/>
              </w:rPr>
              <w:fldChar w:fldCharType="begin"/>
            </w:r>
            <w:r w:rsidR="00985568" w:rsidRPr="00985568">
              <w:rPr>
                <w:sz w:val="20"/>
                <w:szCs w:val="20"/>
              </w:rPr>
              <w:instrText xml:space="preserve"> REF _Ref464816584 \h </w:instrText>
            </w:r>
            <w:r w:rsidR="00985568">
              <w:rPr>
                <w:sz w:val="20"/>
                <w:szCs w:val="20"/>
              </w:rPr>
              <w:instrText xml:space="preserve"> \* MERGEFORMAT </w:instrText>
            </w:r>
            <w:r w:rsidR="00985568" w:rsidRPr="00985568">
              <w:rPr>
                <w:sz w:val="20"/>
                <w:szCs w:val="20"/>
              </w:rPr>
            </w:r>
            <w:r w:rsidR="00985568" w:rsidRPr="00985568">
              <w:rPr>
                <w:sz w:val="20"/>
                <w:szCs w:val="20"/>
              </w:rPr>
              <w:fldChar w:fldCharType="separate"/>
            </w:r>
            <w:r w:rsidR="00985568" w:rsidRPr="00075F73">
              <w:rPr>
                <w:sz w:val="20"/>
                <w:szCs w:val="20"/>
              </w:rPr>
              <w:t xml:space="preserve">Таблица </w:t>
            </w:r>
            <w:r w:rsidR="00985568" w:rsidRPr="00075F73">
              <w:rPr>
                <w:noProof/>
                <w:sz w:val="20"/>
                <w:szCs w:val="20"/>
              </w:rPr>
              <w:t>13</w:t>
            </w:r>
            <w:r w:rsidR="00985568" w:rsidRPr="00985568">
              <w:rPr>
                <w:sz w:val="20"/>
                <w:szCs w:val="20"/>
              </w:rPr>
              <w:fldChar w:fldCharType="end"/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Признак принадлежности к публичным лицам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ПризнакПринПубЛицо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Показатель принимает значение:</w:t>
            </w:r>
          </w:p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&lt;1&gt; – иностранное публичное должностное лицо;</w:t>
            </w:r>
          </w:p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&lt;2&gt; – родственник иностранного публичного должностного лица;</w:t>
            </w:r>
          </w:p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&lt;3&gt; – российское публичное должностное лицо;</w:t>
            </w:r>
          </w:p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&lt;4&gt; – родственник российского публичного должностного лица;</w:t>
            </w:r>
          </w:p>
          <w:p w:rsidR="00C33370" w:rsidRPr="00075F73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&lt;5&gt; – публичное должностное лицо международной организации;</w:t>
            </w:r>
          </w:p>
          <w:p w:rsidR="00C33370" w:rsidRDefault="00C33370">
            <w:pPr>
              <w:rPr>
                <w:ins w:id="558" w:author="Бобовал Ольга Всеволодовна" w:date="2018-08-17T09:48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&lt;0&gt; – не является публичным должностным лицом или его родственником</w:t>
            </w:r>
          </w:p>
          <w:p w:rsidR="00802783" w:rsidRPr="00075F73" w:rsidRDefault="00802783">
            <w:pPr>
              <w:rPr>
                <w:sz w:val="20"/>
                <w:szCs w:val="20"/>
              </w:rPr>
            </w:pPr>
            <w:ins w:id="559" w:author="Бобовал Ольга Всеволодовна" w:date="2018-08-17T09:48:00Z">
              <w:r w:rsidRPr="00802783">
                <w:rPr>
                  <w:color w:val="00B0F0"/>
                  <w:sz w:val="20"/>
                  <w:szCs w:val="20"/>
                  <w:rPrChange w:id="560" w:author="Бобовал Ольга Всеволодовна" w:date="2018-08-17T09:48:00Z">
                    <w:rPr>
                      <w:sz w:val="20"/>
                      <w:szCs w:val="20"/>
                    </w:rPr>
                  </w:rPrChange>
                </w:rPr>
                <w:t xml:space="preserve">По умолчанию </w:t>
              </w:r>
              <w:r w:rsidRPr="00802783">
                <w:rPr>
                  <w:color w:val="00B0F0"/>
                  <w:rPrChange w:id="561" w:author="Бобовал Ольга Всеволодовна" w:date="2018-08-17T09:48:00Z">
                    <w:rPr/>
                  </w:rPrChange>
                </w:rPr>
                <w:t>&lt;0&gt;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 xml:space="preserve">Признак российского публичного должностного лица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ПризнакРоссПубЛицо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признак российског</w:t>
            </w:r>
            <w:r w:rsidR="00985568" w:rsidRPr="00985568">
              <w:rPr>
                <w:sz w:val="20"/>
                <w:szCs w:val="20"/>
              </w:rPr>
              <w:t>о публичного должностного лица</w:t>
            </w:r>
            <w:r w:rsidR="00985568">
              <w:rPr>
                <w:sz w:val="20"/>
                <w:szCs w:val="20"/>
              </w:rPr>
              <w:t>.</w:t>
            </w:r>
          </w:p>
          <w:p w:rsidR="00C33370" w:rsidRDefault="00C33370" w:rsidP="00075F73">
            <w:pPr>
              <w:rPr>
                <w:ins w:id="562" w:author="Бобовал Ольга Всеволодовна" w:date="2018-08-17T09:48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Значение выбирается из справочника признаков российского публичного должностного лица</w:t>
            </w:r>
          </w:p>
          <w:p w:rsidR="00802783" w:rsidRPr="00075F73" w:rsidRDefault="00617072" w:rsidP="00075F73">
            <w:pPr>
              <w:rPr>
                <w:sz w:val="20"/>
                <w:szCs w:val="20"/>
              </w:rPr>
            </w:pPr>
            <w:ins w:id="563" w:author="Бобовал Ольга Всеволодовна" w:date="2018-08-21T11:58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Признак иностранного публичного должностного лица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ПризнакИнострПубЛицо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признак иностранног</w:t>
            </w:r>
            <w:r w:rsidR="00985568" w:rsidRPr="00985568">
              <w:rPr>
                <w:sz w:val="20"/>
                <w:szCs w:val="20"/>
              </w:rPr>
              <w:t>о публичного должностного лица.</w:t>
            </w:r>
          </w:p>
          <w:p w:rsidR="00C33370" w:rsidRDefault="00C33370" w:rsidP="00075F73">
            <w:pPr>
              <w:rPr>
                <w:ins w:id="564" w:author="Бобовал Ольга Всеволодовна" w:date="2018-08-17T09:48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Значение выбирается из справочника признаков иностранного публичного должностного лица</w:t>
            </w:r>
          </w:p>
          <w:p w:rsidR="00802783" w:rsidRPr="00075F73" w:rsidRDefault="00617072" w:rsidP="00075F73">
            <w:pPr>
              <w:rPr>
                <w:sz w:val="20"/>
                <w:szCs w:val="20"/>
              </w:rPr>
            </w:pPr>
            <w:ins w:id="565" w:author="Бобовал Ольга Всеволодовна" w:date="2018-08-21T11:58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Иные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ИнойПризнак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Т(1-250)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Default="00C33370" w:rsidP="00075F73">
            <w:pPr>
              <w:rPr>
                <w:ins w:id="566" w:author="Бобовал Ольга Всеволодовна" w:date="2018-08-17T09:49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иной признак российского публичного должностного лица или иностранного публичного должностного лица</w:t>
            </w:r>
          </w:p>
          <w:p w:rsidR="00802783" w:rsidRPr="00075F73" w:rsidRDefault="00617072" w:rsidP="00075F73">
            <w:pPr>
              <w:rPr>
                <w:sz w:val="20"/>
                <w:szCs w:val="20"/>
              </w:rPr>
            </w:pPr>
            <w:ins w:id="567" w:author="Бобовал Ольга Всеволодовна" w:date="2018-08-21T11:58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Признак родства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Родство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Показатель принимает значение: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&lt;1&gt; – супруг/супруга;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&lt;2&gt; – отец/мать;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&lt;3&gt; – сын/дочь;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&lt;4&gt; – дедушка/бабушка;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&lt;5&gt; – внук/внучка;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&lt;6&gt; – брат/сестра (в том числе неполнородные);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&lt;7&gt; – отчим/мачеха;</w:t>
            </w:r>
          </w:p>
          <w:p w:rsidR="00C33370" w:rsidRDefault="00C33370" w:rsidP="00075F73">
            <w:pPr>
              <w:rPr>
                <w:ins w:id="568" w:author="Бобовал Ольга Всеволодовна" w:date="2018-08-17T09:49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&lt;8&gt; – пасынок/падчерица</w:t>
            </w:r>
          </w:p>
          <w:p w:rsidR="00802783" w:rsidRPr="00075F73" w:rsidRDefault="00617072" w:rsidP="00075F73">
            <w:pPr>
              <w:rPr>
                <w:sz w:val="20"/>
                <w:szCs w:val="20"/>
              </w:rPr>
            </w:pPr>
            <w:ins w:id="569" w:author="Бобовал Ольга Всеволодовна" w:date="2018-08-21T11:58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ФИО, должность, место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Должность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Т(1-250)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Default="00C33370" w:rsidP="00075F73">
            <w:pPr>
              <w:rPr>
                <w:ins w:id="570" w:author="Бобовал Ольга Всеволодовна" w:date="2018-08-17T09:49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ФИО, должность, место работы публичного лица</w:t>
            </w:r>
          </w:p>
          <w:p w:rsidR="00802783" w:rsidRPr="00075F73" w:rsidRDefault="00617072" w:rsidP="00075F73">
            <w:pPr>
              <w:rPr>
                <w:sz w:val="20"/>
                <w:szCs w:val="20"/>
              </w:rPr>
            </w:pPr>
            <w:ins w:id="571" w:author="Бобовал Ольга Всеволодовна" w:date="2018-08-21T11:58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Вид идентификации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ВидИдентификации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вид идентификации физического лица. Показатель принимает значения:</w:t>
            </w:r>
          </w:p>
          <w:p w:rsidR="00372865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&lt;1&gt; - упрощенный</w:t>
            </w:r>
            <w:r w:rsidR="00372865">
              <w:rPr>
                <w:sz w:val="20"/>
                <w:szCs w:val="20"/>
              </w:rPr>
              <w:t>;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&lt;2&gt; - стандартный</w:t>
            </w:r>
            <w:r w:rsidR="00372865">
              <w:rPr>
                <w:sz w:val="20"/>
                <w:szCs w:val="20"/>
              </w:rPr>
              <w:t>;</w:t>
            </w:r>
          </w:p>
          <w:p w:rsidR="00C33370" w:rsidRDefault="00C33370" w:rsidP="00075F73">
            <w:pPr>
              <w:rPr>
                <w:ins w:id="572" w:author="Бобовал Ольга Всеволодовна" w:date="2018-08-17T09:49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&lt;3&gt; - углубленный</w:t>
            </w:r>
          </w:p>
          <w:p w:rsidR="00802783" w:rsidRPr="00075F73" w:rsidRDefault="00802783" w:rsidP="00075F73">
            <w:pPr>
              <w:rPr>
                <w:sz w:val="20"/>
                <w:szCs w:val="20"/>
              </w:rPr>
            </w:pPr>
            <w:ins w:id="573" w:author="Бобовал Ольга Всеволодовна" w:date="2018-08-17T09:49:00Z">
              <w:r w:rsidRPr="002C1F22">
                <w:rPr>
                  <w:b/>
                  <w:rPrChange w:id="574" w:author="Бобовал Ольга Всеволодовна" w:date="2018-08-21T12:20:00Z">
                    <w:rPr>
                      <w:sz w:val="20"/>
                      <w:szCs w:val="20"/>
                    </w:rPr>
                  </w:rPrChange>
                </w:rPr>
                <w:t>По умолчанию &lt;2&gt;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Тип физического лица, занимающегося в установленном законодательством Российской Федерации порядке частной практикой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ТипФЛЧастнаяПрактика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тип физического лица, занимающегося в установленном законодательством Российской Федерации порядке частной практикой. Показатель принимает значения: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&lt;1&gt; – для нотариуса;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&lt;2&gt; – для адвоката.</w:t>
            </w:r>
          </w:p>
          <w:p w:rsidR="00C33370" w:rsidRDefault="00C33370" w:rsidP="00075F73">
            <w:pPr>
              <w:rPr>
                <w:ins w:id="575" w:author="Бобовал Ольга Всеволодовна" w:date="2018-08-21T11:58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индивидуального предпринимателя и физического лица показатель отсутствует</w:t>
            </w:r>
          </w:p>
          <w:p w:rsidR="00617072" w:rsidRPr="00075F73" w:rsidRDefault="00617072" w:rsidP="00075F73">
            <w:pPr>
              <w:rPr>
                <w:sz w:val="20"/>
                <w:szCs w:val="20"/>
              </w:rPr>
            </w:pPr>
            <w:ins w:id="576" w:author="Бобовал Ольга Всеволодовна" w:date="2018-08-21T11:58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Регистрационный номер, присвоенный физическому лицу, занимающемуся в установленном законодательством Российской Федерации порядке частной практикой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РегнНомер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Т(1-50)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Default="00C33370" w:rsidP="00075F73">
            <w:pPr>
              <w:rPr>
                <w:ins w:id="577" w:author="Бобовал Ольга Всеволодовна" w:date="2018-08-21T11:58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регистрационный номер, присвоенный физическому лицу, занимающемуся в установленном законодательством Российской Федерации порядке частной практикой</w:t>
            </w:r>
          </w:p>
          <w:p w:rsidR="00617072" w:rsidRPr="00075F73" w:rsidRDefault="00617072" w:rsidP="00075F73">
            <w:pPr>
              <w:rPr>
                <w:sz w:val="20"/>
                <w:szCs w:val="20"/>
              </w:rPr>
            </w:pPr>
            <w:ins w:id="578" w:author="Бобовал Ольга Всеволодовна" w:date="2018-08-21T11:58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СНИЛС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СНИЛСФЛИП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К(14)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для физического лица, для физического лица, занимающегося в установленном законодательством Российской Федерации порядке частной практикой, страховой номер индивидуального лицевого счета (далее – СНИЛС) (в случае если НФО располагает сведениями о присвоенном физическому лицу, физическому лицу, занимающемуся в установленном законодательством Российской Федерации порядке частной практикой, СНИЛС)</w:t>
            </w:r>
            <w:r w:rsidRPr="00075F73">
              <w:rPr>
                <w:b/>
                <w:i/>
                <w:sz w:val="20"/>
                <w:szCs w:val="20"/>
              </w:rPr>
              <w:t>.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Формат показателя:</w:t>
            </w:r>
          </w:p>
          <w:p w:rsidR="00372865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b/>
                <w:i/>
                <w:sz w:val="20"/>
                <w:szCs w:val="20"/>
              </w:rPr>
              <w:t>&lt;ЦЦЦ-ЦЦЦ-ЦЦЦ&gt;&lt;пробел&gt;&lt;ЦЦ&gt;</w:t>
            </w:r>
            <w:r w:rsidRPr="00075F73">
              <w:rPr>
                <w:sz w:val="20"/>
                <w:szCs w:val="20"/>
              </w:rPr>
              <w:t xml:space="preserve">, </w:t>
            </w:r>
          </w:p>
          <w:p w:rsidR="00C33370" w:rsidRPr="00075F73" w:rsidRDefault="00C33370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где Ц – цифра</w:t>
            </w:r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ОКВЭД2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ОКВЭД2ИП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К(8)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(указываются) при наличии для индивидуального предпринимателя код (коды) видов экономической деятельности согласно ОКВЭД2.</w:t>
            </w:r>
          </w:p>
          <w:p w:rsidR="00C33370" w:rsidRDefault="00C33370" w:rsidP="00075F73">
            <w:pPr>
              <w:autoSpaceDE w:val="0"/>
              <w:autoSpaceDN w:val="0"/>
              <w:adjustRightInd w:val="0"/>
              <w:rPr>
                <w:ins w:id="579" w:author="Бобовал Ольга Всеволодовна" w:date="2018-08-21T11:58:00Z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физического лица, физического лица, занимающегося в установленном законодательством Российской Федерации порядке частной практикой, показатель отсутствует</w:t>
            </w:r>
          </w:p>
          <w:p w:rsidR="00617072" w:rsidRPr="00075F73" w:rsidRDefault="00617072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580" w:author="Бобовал Ольга Всеволодовна" w:date="2018-08-21T11:58:00Z">
              <w:r w:rsidRPr="005D2EF3">
                <w:rPr>
                  <w:b/>
                </w:rPr>
                <w:t>Не заполняется</w:t>
              </w:r>
            </w:ins>
          </w:p>
        </w:tc>
      </w:tr>
      <w:tr w:rsidR="00C33370" w:rsidRPr="00A26DBF" w:rsidTr="00075F73">
        <w:trPr>
          <w:cantSplit/>
          <w:trHeight w:val="1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</w:t>
            </w:r>
            <w:r w:rsidR="001B640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 о должности клиента, наименовании работодателя, адресе работодателя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Работа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СведенияРабота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 xml:space="preserve">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C33370">
            <w:pPr>
              <w:tabs>
                <w:tab w:val="left" w:pos="708"/>
                <w:tab w:val="left" w:pos="2098"/>
                <w:tab w:val="center" w:pos="3798"/>
                <w:tab w:val="left" w:pos="4195"/>
              </w:tabs>
              <w:overflowPunct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en-US"/>
              </w:rPr>
            </w:pPr>
            <w:r w:rsidRPr="00075F73"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370" w:rsidRPr="00075F73" w:rsidRDefault="00C33370" w:rsidP="00075F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Указываются должность клиента, наименование работодателя, адрес работодателя.</w:t>
            </w:r>
          </w:p>
          <w:p w:rsidR="00372865" w:rsidRDefault="00C33370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Состав показателя «Работа» </w:t>
            </w:r>
            <w:r w:rsidR="00372865">
              <w:rPr>
                <w:sz w:val="20"/>
                <w:szCs w:val="20"/>
              </w:rPr>
              <w:t>отображает</w:t>
            </w:r>
          </w:p>
          <w:p w:rsidR="00C33370" w:rsidRDefault="00372865">
            <w:pPr>
              <w:rPr>
                <w:ins w:id="581" w:author="Бобовал Ольга Всеволодовна" w:date="2018-08-21T11:58:00Z"/>
                <w:sz w:val="20"/>
                <w:szCs w:val="20"/>
              </w:rPr>
            </w:pPr>
            <w:r w:rsidRPr="00372865">
              <w:rPr>
                <w:sz w:val="20"/>
                <w:szCs w:val="20"/>
              </w:rPr>
              <w:fldChar w:fldCharType="begin"/>
            </w:r>
            <w:r w:rsidRPr="00372865">
              <w:rPr>
                <w:sz w:val="20"/>
                <w:szCs w:val="20"/>
              </w:rPr>
              <w:instrText xml:space="preserve"> REF _Ref464816666 \h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 w:rsidRPr="00372865">
              <w:rPr>
                <w:sz w:val="20"/>
                <w:szCs w:val="20"/>
              </w:rPr>
            </w:r>
            <w:r w:rsidRPr="00372865">
              <w:rPr>
                <w:sz w:val="20"/>
                <w:szCs w:val="20"/>
              </w:rPr>
              <w:fldChar w:fldCharType="separate"/>
            </w:r>
            <w:r w:rsidRPr="00075F73">
              <w:rPr>
                <w:sz w:val="20"/>
                <w:szCs w:val="20"/>
              </w:rPr>
              <w:t xml:space="preserve">Таблица </w:t>
            </w:r>
            <w:r w:rsidRPr="00075F73">
              <w:rPr>
                <w:noProof/>
                <w:sz w:val="20"/>
                <w:szCs w:val="20"/>
              </w:rPr>
              <w:t>16</w:t>
            </w:r>
            <w:r w:rsidRPr="00372865">
              <w:rPr>
                <w:sz w:val="20"/>
                <w:szCs w:val="20"/>
              </w:rPr>
              <w:fldChar w:fldCharType="end"/>
            </w:r>
          </w:p>
          <w:p w:rsidR="00617072" w:rsidRPr="00075F73" w:rsidRDefault="00617072">
            <w:pPr>
              <w:rPr>
                <w:sz w:val="20"/>
                <w:szCs w:val="20"/>
              </w:rPr>
            </w:pPr>
            <w:ins w:id="582" w:author="Бобовал Ольга Всеволодовна" w:date="2018-08-21T11:58:00Z">
              <w:r w:rsidRPr="005D2EF3">
                <w:rPr>
                  <w:b/>
                </w:rPr>
                <w:t>Не заполняется</w:t>
              </w:r>
            </w:ins>
          </w:p>
        </w:tc>
      </w:tr>
    </w:tbl>
    <w:p w:rsidR="00D212F5" w:rsidRDefault="00D212F5" w:rsidP="005D749A">
      <w:pPr>
        <w:spacing w:after="80"/>
        <w:ind w:firstLine="425"/>
        <w:jc w:val="center"/>
        <w:outlineLvl w:val="0"/>
      </w:pPr>
    </w:p>
    <w:p w:rsidR="00D212F5" w:rsidRDefault="00D212F5">
      <w:pPr>
        <w:rPr>
          <w:ins w:id="583" w:author="Бобовал Ольга Всеволодовна" w:date="2018-08-21T12:24:00Z"/>
        </w:rPr>
      </w:pPr>
      <w:r>
        <w:br w:type="page"/>
      </w:r>
    </w:p>
    <w:p w:rsidR="002C1F22" w:rsidRDefault="002C1F22">
      <w:pPr>
        <w:rPr>
          <w:ins w:id="584" w:author="Бобовал Ольга Всеволодовна" w:date="2018-08-21T12:24:00Z"/>
        </w:rPr>
      </w:pPr>
    </w:p>
    <w:p w:rsidR="002C1F22" w:rsidRPr="00CE446A" w:rsidRDefault="002C1F22" w:rsidP="002C1F22">
      <w:pPr>
        <w:spacing w:after="80"/>
        <w:ind w:firstLine="425"/>
        <w:jc w:val="center"/>
        <w:outlineLvl w:val="0"/>
        <w:rPr>
          <w:ins w:id="585" w:author="Бобовал Ольга Всеволодовна" w:date="2018-08-21T12:24:00Z"/>
        </w:rPr>
      </w:pPr>
    </w:p>
    <w:p w:rsidR="002C1F22" w:rsidRPr="00CE446A" w:rsidRDefault="002C1F22" w:rsidP="002C1F22">
      <w:pPr>
        <w:pStyle w:val="af0"/>
        <w:keepNext/>
        <w:jc w:val="right"/>
        <w:rPr>
          <w:ins w:id="586" w:author="Бобовал Ольга Всеволодовна" w:date="2018-08-21T12:24:00Z"/>
        </w:rPr>
      </w:pPr>
      <w:ins w:id="587" w:author="Бобовал Ольга Всеволодовна" w:date="2018-08-21T12:24:00Z">
        <w:r>
          <w:t xml:space="preserve">Таблица </w:t>
        </w:r>
        <w:r>
          <w:fldChar w:fldCharType="begin"/>
        </w:r>
        <w:r>
          <w:instrText xml:space="preserve"> SEQ Таблица \* ARABIC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2C1F22" w:rsidRPr="00CE446A" w:rsidRDefault="002C1F22" w:rsidP="002C1F22">
      <w:pPr>
        <w:jc w:val="center"/>
        <w:rPr>
          <w:ins w:id="588" w:author="Бобовал Ольга Всеволодовна" w:date="2018-08-21T12:24:00Z"/>
          <w:b/>
          <w:sz w:val="26"/>
          <w:szCs w:val="26"/>
        </w:rPr>
      </w:pPr>
      <w:ins w:id="589" w:author="Бобовал Ольга Всеволодовна" w:date="2018-08-21T12:24:00Z">
        <w:r w:rsidRPr="00CE446A">
          <w:rPr>
            <w:b/>
            <w:sz w:val="26"/>
            <w:szCs w:val="26"/>
          </w:rPr>
          <w:t>Тип данных «Сведения об иностранной структур</w:t>
        </w:r>
        <w:r>
          <w:rPr>
            <w:b/>
            <w:sz w:val="26"/>
            <w:szCs w:val="26"/>
          </w:rPr>
          <w:t>е</w:t>
        </w:r>
        <w:r w:rsidRPr="00CE446A">
          <w:rPr>
            <w:b/>
            <w:sz w:val="26"/>
            <w:szCs w:val="26"/>
          </w:rPr>
          <w:t xml:space="preserve"> без образования юридического лица» (СведенияИНБОЮЛ)</w:t>
        </w:r>
        <w:r>
          <w:rPr>
            <w:b/>
            <w:sz w:val="26"/>
            <w:szCs w:val="26"/>
          </w:rPr>
          <w:t xml:space="preserve"> </w:t>
        </w:r>
        <w:r w:rsidRPr="002C1F22">
          <w:rPr>
            <w:b/>
            <w:sz w:val="28"/>
            <w:szCs w:val="28"/>
            <w:u w:val="single"/>
            <w:rPrChange w:id="590" w:author="Бобовал Ольга Всеволодовна" w:date="2018-08-21T12:25:00Z">
              <w:rPr>
                <w:b/>
                <w:sz w:val="26"/>
                <w:szCs w:val="26"/>
              </w:rPr>
            </w:rPrChange>
          </w:rPr>
          <w:t>НЕ</w:t>
        </w:r>
      </w:ins>
      <w:ins w:id="591" w:author="Бобовал Ольга Всеволодовна" w:date="2018-08-21T12:25:00Z">
        <w:r w:rsidRPr="002C1F22">
          <w:rPr>
            <w:b/>
            <w:sz w:val="28"/>
            <w:szCs w:val="28"/>
            <w:u w:val="single"/>
            <w:rPrChange w:id="592" w:author="Бобовал Ольга Всеволодовна" w:date="2018-08-21T12:25:00Z">
              <w:rPr>
                <w:b/>
                <w:sz w:val="26"/>
                <w:szCs w:val="26"/>
              </w:rPr>
            </w:rPrChange>
          </w:rPr>
          <w:t xml:space="preserve"> ЗАПОЛНЯЕТСЯ</w:t>
        </w:r>
      </w:ins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3080"/>
        <w:gridCol w:w="2962"/>
        <w:gridCol w:w="2113"/>
        <w:gridCol w:w="1628"/>
        <w:gridCol w:w="1818"/>
        <w:gridCol w:w="3822"/>
      </w:tblGrid>
      <w:tr w:rsidR="002C1F22" w:rsidRPr="00E3222B" w:rsidTr="0096052F">
        <w:trPr>
          <w:cantSplit/>
          <w:trHeight w:val="170"/>
          <w:tblHeader/>
          <w:ins w:id="593" w:author="Бобовал Ольга Всеволодовна" w:date="2018-08-21T12:24:00Z"/>
        </w:trPr>
        <w:tc>
          <w:tcPr>
            <w:tcW w:w="503" w:type="dxa"/>
            <w:shd w:val="clear" w:color="auto" w:fill="EAEAEA"/>
          </w:tcPr>
          <w:p w:rsidR="002C1F22" w:rsidRPr="00075F73" w:rsidRDefault="002C1F22" w:rsidP="0096052F">
            <w:pPr>
              <w:jc w:val="center"/>
              <w:rPr>
                <w:ins w:id="594" w:author="Бобовал Ольга Всеволодовна" w:date="2018-08-21T12:24:00Z"/>
                <w:b/>
                <w:bCs/>
                <w:sz w:val="20"/>
                <w:szCs w:val="20"/>
              </w:rPr>
            </w:pPr>
            <w:ins w:id="595" w:author="Бобовал Ольга Всеволодовна" w:date="2018-08-21T12:24:00Z">
              <w:r w:rsidRPr="00075F73">
                <w:rPr>
                  <w:b/>
                  <w:bCs/>
                  <w:sz w:val="20"/>
                  <w:szCs w:val="20"/>
                </w:rPr>
                <w:t>№</w:t>
              </w:r>
            </w:ins>
          </w:p>
          <w:p w:rsidR="002C1F22" w:rsidRPr="00075F73" w:rsidRDefault="002C1F22" w:rsidP="0096052F">
            <w:pPr>
              <w:jc w:val="center"/>
              <w:rPr>
                <w:ins w:id="596" w:author="Бобовал Ольга Всеволодовна" w:date="2018-08-21T12:24:00Z"/>
                <w:b/>
                <w:bCs/>
                <w:sz w:val="20"/>
                <w:szCs w:val="20"/>
              </w:rPr>
            </w:pPr>
            <w:ins w:id="597" w:author="Бобовал Ольга Всеволодовна" w:date="2018-08-21T12:24:00Z">
              <w:r w:rsidRPr="00075F73">
                <w:rPr>
                  <w:b/>
                  <w:bCs/>
                  <w:sz w:val="20"/>
                  <w:szCs w:val="20"/>
                </w:rPr>
                <w:t>п/п</w:t>
              </w:r>
            </w:ins>
          </w:p>
        </w:tc>
        <w:tc>
          <w:tcPr>
            <w:tcW w:w="3080" w:type="dxa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598" w:author="Бобовал Ольга Всеволодовна" w:date="2018-08-21T12:24:00Z"/>
                <w:b/>
                <w:bCs/>
                <w:sz w:val="20"/>
                <w:szCs w:val="20"/>
              </w:rPr>
            </w:pPr>
            <w:ins w:id="599" w:author="Бобовал Ольга Всеволодовна" w:date="2018-08-21T12:24:00Z">
              <w:r w:rsidRPr="00075F73">
                <w:rPr>
                  <w:b/>
                  <w:bCs/>
                  <w:sz w:val="20"/>
                  <w:szCs w:val="20"/>
                </w:rPr>
                <w:t>Наименование показателя</w:t>
              </w:r>
            </w:ins>
          </w:p>
        </w:tc>
        <w:tc>
          <w:tcPr>
            <w:tcW w:w="2962" w:type="dxa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600" w:author="Бобовал Ольга Всеволодовна" w:date="2018-08-21T12:24:00Z"/>
                <w:b/>
                <w:bCs/>
                <w:sz w:val="20"/>
                <w:szCs w:val="20"/>
              </w:rPr>
            </w:pPr>
            <w:ins w:id="601" w:author="Бобовал Ольга Всеволодовна" w:date="2018-08-21T12:24:00Z">
              <w:r w:rsidRPr="00075F73">
                <w:rPr>
                  <w:b/>
                  <w:bCs/>
                  <w:sz w:val="20"/>
                  <w:szCs w:val="20"/>
                </w:rPr>
                <w:t>Сокращенное наименование показателя (тег)</w:t>
              </w:r>
            </w:ins>
          </w:p>
        </w:tc>
        <w:tc>
          <w:tcPr>
            <w:tcW w:w="2113" w:type="dxa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602" w:author="Бобовал Ольга Всеволодовна" w:date="2018-08-21T12:24:00Z"/>
                <w:b/>
                <w:bCs/>
                <w:sz w:val="20"/>
                <w:szCs w:val="20"/>
              </w:rPr>
            </w:pPr>
            <w:ins w:id="603" w:author="Бобовал Ольга Всеволодовна" w:date="2018-08-21T12:24:00Z">
              <w:r w:rsidRPr="00075F73">
                <w:rPr>
                  <w:b/>
                  <w:bCs/>
                  <w:sz w:val="20"/>
                  <w:szCs w:val="20"/>
                </w:rPr>
                <w:t>Формат показателя</w:t>
              </w:r>
            </w:ins>
          </w:p>
        </w:tc>
        <w:tc>
          <w:tcPr>
            <w:tcW w:w="1628" w:type="dxa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604" w:author="Бобовал Ольга Всеволодовна" w:date="2018-08-21T12:24:00Z"/>
                <w:b/>
                <w:bCs/>
                <w:sz w:val="20"/>
                <w:szCs w:val="20"/>
              </w:rPr>
            </w:pPr>
            <w:ins w:id="605" w:author="Бобовал Ольга Всеволодовна" w:date="2018-08-21T12:24:00Z">
              <w:r w:rsidRPr="00075F73">
                <w:rPr>
                  <w:b/>
                  <w:bCs/>
                  <w:sz w:val="20"/>
                  <w:szCs w:val="20"/>
                </w:rPr>
                <w:t>Признак обязательности показателя</w:t>
              </w:r>
            </w:ins>
          </w:p>
        </w:tc>
        <w:tc>
          <w:tcPr>
            <w:tcW w:w="1818" w:type="dxa"/>
            <w:shd w:val="clear" w:color="auto" w:fill="EAEAEA"/>
          </w:tcPr>
          <w:p w:rsidR="002C1F22" w:rsidRPr="00075F73" w:rsidRDefault="002C1F22" w:rsidP="0096052F">
            <w:pPr>
              <w:jc w:val="center"/>
              <w:rPr>
                <w:ins w:id="606" w:author="Бобовал Ольга Всеволодовна" w:date="2018-08-21T12:24:00Z"/>
                <w:b/>
                <w:bCs/>
                <w:sz w:val="20"/>
                <w:szCs w:val="20"/>
              </w:rPr>
            </w:pPr>
            <w:ins w:id="607" w:author="Бобовал Ольга Всеволодовна" w:date="2018-08-21T12:24:00Z">
              <w:r w:rsidRPr="00075F73">
                <w:rPr>
                  <w:b/>
                  <w:bCs/>
                  <w:sz w:val="20"/>
                  <w:szCs w:val="20"/>
                </w:rPr>
                <w:t>Признак множественности показателя</w:t>
              </w:r>
            </w:ins>
          </w:p>
        </w:tc>
        <w:tc>
          <w:tcPr>
            <w:tcW w:w="3822" w:type="dxa"/>
            <w:shd w:val="clear" w:color="auto" w:fill="EAEAEA"/>
            <w:vAlign w:val="center"/>
          </w:tcPr>
          <w:p w:rsidR="002C1F22" w:rsidRPr="00075F73" w:rsidRDefault="002C1F22" w:rsidP="0096052F">
            <w:pPr>
              <w:jc w:val="center"/>
              <w:rPr>
                <w:ins w:id="608" w:author="Бобовал Ольга Всеволодовна" w:date="2018-08-21T12:24:00Z"/>
                <w:b/>
                <w:bCs/>
                <w:sz w:val="20"/>
                <w:szCs w:val="20"/>
              </w:rPr>
            </w:pPr>
            <w:ins w:id="609" w:author="Бобовал Ольга Всеволодовна" w:date="2018-08-21T12:24:00Z">
              <w:r w:rsidRPr="00075F73">
                <w:rPr>
                  <w:b/>
                  <w:bCs/>
                  <w:sz w:val="20"/>
                  <w:szCs w:val="20"/>
                </w:rPr>
                <w:t>Структура показателя и дополнительная информация</w:t>
              </w:r>
            </w:ins>
          </w:p>
        </w:tc>
      </w:tr>
      <w:tr w:rsidR="002C1F22" w:rsidRPr="00E3222B" w:rsidTr="0096052F">
        <w:trPr>
          <w:cantSplit/>
          <w:trHeight w:val="170"/>
          <w:ins w:id="610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611" w:author="Бобовал Ольга Всеволодовна" w:date="2018-08-21T12:24:00Z"/>
                <w:sz w:val="20"/>
                <w:szCs w:val="20"/>
              </w:rPr>
            </w:pPr>
            <w:ins w:id="612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613" w:author="Бобовал Ольга Всеволодовна" w:date="2018-08-21T12:24:00Z"/>
                <w:sz w:val="20"/>
                <w:szCs w:val="20"/>
                <w:highlight w:val="red"/>
              </w:rPr>
            </w:pPr>
            <w:ins w:id="614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Полное наименование иностранной структуры без образования юридического лица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15" w:author="Бобовал Ольга Всеволодовна" w:date="2018-08-21T12:24:00Z"/>
                <w:sz w:val="20"/>
              </w:rPr>
            </w:pPr>
            <w:ins w:id="616" w:author="Бобовал Ольга Всеволодовна" w:date="2018-08-21T12:24:00Z">
              <w:r w:rsidRPr="00075F73">
                <w:rPr>
                  <w:sz w:val="20"/>
                </w:rPr>
                <w:t>ПолнНаимИНБОЮЛ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jc w:val="center"/>
              <w:rPr>
                <w:ins w:id="617" w:author="Бобовал Ольга Всеволодовна" w:date="2018-08-21T12:24:00Z"/>
                <w:sz w:val="20"/>
                <w:szCs w:val="20"/>
              </w:rPr>
            </w:pPr>
            <w:ins w:id="618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Т(1-500)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19" w:author="Бобовал Ольга Всеволодовна" w:date="2018-08-21T12:24:00Z"/>
                <w:bCs/>
                <w:sz w:val="20"/>
              </w:rPr>
            </w:pPr>
            <w:ins w:id="620" w:author="Бобовал Ольга Всеволодовна" w:date="2018-08-21T12:24:00Z">
              <w:r w:rsidRPr="00075F73">
                <w:rPr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621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622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Е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rPr>
                <w:ins w:id="623" w:author="Бобовал Ольга Всеволодовна" w:date="2018-08-21T12:24:00Z"/>
                <w:sz w:val="20"/>
                <w:szCs w:val="20"/>
              </w:rPr>
            </w:pPr>
            <w:ins w:id="624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Указывается полное фирменное наименование юридического лица</w:t>
              </w:r>
            </w:ins>
          </w:p>
        </w:tc>
      </w:tr>
      <w:tr w:rsidR="002C1F22" w:rsidRPr="00E3222B" w:rsidTr="0096052F">
        <w:trPr>
          <w:cantSplit/>
          <w:trHeight w:val="170"/>
          <w:ins w:id="625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626" w:author="Бобовал Ольга Всеволодовна" w:date="2018-08-21T12:24:00Z"/>
                <w:sz w:val="20"/>
                <w:szCs w:val="20"/>
              </w:rPr>
            </w:pPr>
            <w:ins w:id="627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628" w:author="Бобовал Ольга Всеволодовна" w:date="2018-08-21T12:24:00Z"/>
                <w:sz w:val="20"/>
                <w:szCs w:val="20"/>
              </w:rPr>
            </w:pPr>
            <w:ins w:id="629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Краткое наименование иностранной структуры без образования юридического лица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30" w:author="Бобовал Ольга Всеволодовна" w:date="2018-08-21T12:24:00Z"/>
                <w:sz w:val="20"/>
              </w:rPr>
            </w:pPr>
            <w:ins w:id="631" w:author="Бобовал Ольга Всеволодовна" w:date="2018-08-21T12:24:00Z">
              <w:r w:rsidRPr="00075F73">
                <w:rPr>
                  <w:sz w:val="20"/>
                </w:rPr>
                <w:t>КратНаимИНБОЮЛ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jc w:val="center"/>
              <w:rPr>
                <w:ins w:id="632" w:author="Бобовал Ольга Всеволодовна" w:date="2018-08-21T12:24:00Z"/>
                <w:sz w:val="20"/>
                <w:szCs w:val="20"/>
              </w:rPr>
            </w:pPr>
            <w:ins w:id="633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Т(1-250)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34" w:author="Бобовал Ольга Всеволодовна" w:date="2018-08-21T12:24:00Z"/>
                <w:bCs/>
                <w:sz w:val="20"/>
              </w:rPr>
            </w:pPr>
            <w:ins w:id="635" w:author="Бобовал Ольга Всеволодовна" w:date="2018-08-21T12:24:00Z">
              <w:r w:rsidRPr="00075F73">
                <w:rPr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636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637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Е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rPr>
                <w:ins w:id="638" w:author="Бобовал Ольга Всеволодовна" w:date="2018-08-21T12:24:00Z"/>
                <w:sz w:val="20"/>
                <w:szCs w:val="20"/>
              </w:rPr>
            </w:pPr>
            <w:ins w:id="639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Указывается краткое наименование иностранной структуры без образования юридического лица</w:t>
              </w:r>
            </w:ins>
          </w:p>
        </w:tc>
      </w:tr>
      <w:tr w:rsidR="002C1F22" w:rsidRPr="00E3222B" w:rsidTr="0096052F">
        <w:trPr>
          <w:cantSplit/>
          <w:trHeight w:val="170"/>
          <w:ins w:id="640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641" w:author="Бобовал Ольга Всеволодовна" w:date="2018-08-21T12:24:00Z"/>
                <w:sz w:val="20"/>
                <w:szCs w:val="20"/>
              </w:rPr>
            </w:pPr>
            <w:ins w:id="642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643" w:author="Бобовал Ольга Всеволодовна" w:date="2018-08-21T12:24:00Z"/>
                <w:sz w:val="20"/>
                <w:szCs w:val="20"/>
              </w:rPr>
            </w:pPr>
            <w:ins w:id="644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Наименование иностранной структуры без образования юридического лица на иностранном языке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45" w:author="Бобовал Ольга Всеволодовна" w:date="2018-08-21T12:24:00Z"/>
                <w:sz w:val="20"/>
              </w:rPr>
            </w:pPr>
            <w:ins w:id="646" w:author="Бобовал Ольга Всеволодовна" w:date="2018-08-21T12:24:00Z">
              <w:r w:rsidRPr="00075F73">
                <w:rPr>
                  <w:sz w:val="20"/>
                </w:rPr>
                <w:t>ИностранноеНаимИНБОЮЛ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jc w:val="center"/>
              <w:rPr>
                <w:ins w:id="647" w:author="Бобовал Ольга Всеволодовна" w:date="2018-08-21T12:24:00Z"/>
                <w:sz w:val="20"/>
                <w:szCs w:val="20"/>
              </w:rPr>
            </w:pPr>
            <w:ins w:id="648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Т(1-250)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49" w:author="Бобовал Ольга Всеволодовна" w:date="2018-08-21T12:24:00Z"/>
                <w:bCs/>
                <w:sz w:val="20"/>
              </w:rPr>
            </w:pPr>
            <w:ins w:id="650" w:author="Бобовал Ольга Всеволодовна" w:date="2018-08-21T12:24:00Z">
              <w:r w:rsidRPr="00075F73">
                <w:rPr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651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652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Е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rPr>
                <w:ins w:id="653" w:author="Бобовал Ольга Всеволодовна" w:date="2018-08-21T12:24:00Z"/>
                <w:sz w:val="20"/>
                <w:szCs w:val="20"/>
              </w:rPr>
            </w:pPr>
            <w:ins w:id="654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Указывается наименование юридического лица на иностранном языке</w:t>
              </w:r>
            </w:ins>
          </w:p>
        </w:tc>
      </w:tr>
      <w:tr w:rsidR="002C1F22" w:rsidRPr="00E3222B" w:rsidTr="0096052F">
        <w:trPr>
          <w:cantSplit/>
          <w:trHeight w:val="170"/>
          <w:ins w:id="655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656" w:author="Бобовал Ольга Всеволодовна" w:date="2018-08-21T12:24:00Z"/>
                <w:sz w:val="20"/>
                <w:szCs w:val="20"/>
              </w:rPr>
            </w:pPr>
            <w:ins w:id="657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658" w:author="Бобовал Ольга Всеволодовна" w:date="2018-08-21T12:24:00Z"/>
                <w:sz w:val="20"/>
                <w:szCs w:val="20"/>
              </w:rPr>
            </w:pPr>
            <w:ins w:id="659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ОКОПФ иностранной структуры без образования юридического лица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60" w:author="Бобовал Ольга Всеволодовна" w:date="2018-08-21T12:24:00Z"/>
                <w:sz w:val="20"/>
              </w:rPr>
            </w:pPr>
            <w:ins w:id="661" w:author="Бобовал Ольга Всеволодовна" w:date="2018-08-21T12:24:00Z">
              <w:r w:rsidRPr="00075F73">
                <w:rPr>
                  <w:sz w:val="20"/>
                </w:rPr>
                <w:t>ОКОПФИНБОЮЛ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jc w:val="center"/>
              <w:rPr>
                <w:ins w:id="662" w:author="Бобовал Ольга Всеволодовна" w:date="2018-08-21T12:24:00Z"/>
                <w:sz w:val="20"/>
                <w:szCs w:val="20"/>
              </w:rPr>
            </w:pPr>
            <w:ins w:id="663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К(5)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64" w:author="Бобовал Ольга Всеволодовна" w:date="2018-08-21T12:24:00Z"/>
                <w:bCs/>
                <w:sz w:val="20"/>
              </w:rPr>
            </w:pPr>
            <w:ins w:id="665" w:author="Бобовал Ольга Всеволодовна" w:date="2018-08-21T12:24:00Z">
              <w:r w:rsidRPr="00075F73">
                <w:rPr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666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667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Е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rPr>
                <w:ins w:id="668" w:author="Бобовал Ольга Всеволодовна" w:date="2018-08-21T12:24:00Z"/>
                <w:sz w:val="20"/>
                <w:szCs w:val="20"/>
              </w:rPr>
            </w:pPr>
            <w:ins w:id="669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Указывается организационно</w:t>
              </w:r>
              <w:r>
                <w:rPr>
                  <w:sz w:val="20"/>
                  <w:szCs w:val="20"/>
                </w:rPr>
                <w:t>-</w:t>
              </w:r>
              <w:r w:rsidRPr="00075F73">
                <w:rPr>
                  <w:sz w:val="20"/>
                  <w:szCs w:val="20"/>
                </w:rPr>
                <w:t>правовая форма юридического лица. Значение выбирается из справочника ОКОПФ</w:t>
              </w:r>
            </w:ins>
          </w:p>
        </w:tc>
      </w:tr>
      <w:tr w:rsidR="002C1F22" w:rsidRPr="00E3222B" w:rsidTr="0096052F">
        <w:trPr>
          <w:cantSplit/>
          <w:trHeight w:val="170"/>
          <w:ins w:id="670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671" w:author="Бобовал Ольга Всеволодовна" w:date="2018-08-21T12:24:00Z"/>
                <w:sz w:val="20"/>
                <w:szCs w:val="20"/>
              </w:rPr>
            </w:pPr>
            <w:ins w:id="672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673" w:author="Бобовал Ольга Всеволодовна" w:date="2018-08-21T12:24:00Z"/>
                <w:sz w:val="20"/>
                <w:szCs w:val="20"/>
              </w:rPr>
            </w:pPr>
            <w:ins w:id="674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ОКВЭД иностранной структуры без образования юридического лица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jc w:val="center"/>
              <w:rPr>
                <w:ins w:id="675" w:author="Бобовал Ольга Всеволодовна" w:date="2018-08-21T12:24:00Z"/>
                <w:sz w:val="20"/>
                <w:szCs w:val="20"/>
              </w:rPr>
            </w:pPr>
            <w:ins w:id="676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ОКВЭДИНБОЮЛ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jc w:val="center"/>
              <w:rPr>
                <w:ins w:id="677" w:author="Бобовал Ольга Всеволодовна" w:date="2018-08-21T12:24:00Z"/>
                <w:sz w:val="20"/>
                <w:szCs w:val="20"/>
              </w:rPr>
            </w:pPr>
            <w:ins w:id="678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К(8)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79" w:author="Бобовал Ольга Всеволодовна" w:date="2018-08-21T12:24:00Z"/>
                <w:bCs/>
                <w:sz w:val="20"/>
              </w:rPr>
            </w:pPr>
            <w:ins w:id="680" w:author="Бобовал Ольга Всеволодовна" w:date="2018-08-21T12:24:00Z">
              <w:r w:rsidRPr="00075F73">
                <w:rPr>
                  <w:bCs/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681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682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М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pStyle w:val="ac"/>
              <w:rPr>
                <w:ins w:id="683" w:author="Бобовал Ольга Всеволодовна" w:date="2018-08-21T12:24:00Z"/>
                <w:rFonts w:ascii="Times New Roman" w:hAnsi="Times New Roman"/>
                <w:sz w:val="20"/>
                <w:szCs w:val="20"/>
              </w:rPr>
            </w:pPr>
            <w:ins w:id="684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szCs w:val="20"/>
                </w:rPr>
                <w:t>Указывается код (коды) видов экономической деятельности иностранной структуры без образования юридического лица согласно ОКВЭД</w:t>
              </w:r>
            </w:ins>
          </w:p>
        </w:tc>
      </w:tr>
      <w:tr w:rsidR="002C1F22" w:rsidRPr="00E3222B" w:rsidTr="0096052F">
        <w:trPr>
          <w:cantSplit/>
          <w:trHeight w:val="170"/>
          <w:ins w:id="685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686" w:author="Бобовал Ольга Всеволодовна" w:date="2018-08-21T12:24:00Z"/>
                <w:sz w:val="20"/>
                <w:szCs w:val="20"/>
              </w:rPr>
            </w:pPr>
            <w:ins w:id="687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688" w:author="Бобовал Ольга Всеволодовна" w:date="2018-08-21T12:24:00Z"/>
                <w:sz w:val="20"/>
                <w:szCs w:val="20"/>
              </w:rPr>
            </w:pPr>
            <w:ins w:id="689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ОКВЭД2 иностранной структуры без образования юридического лица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jc w:val="center"/>
              <w:rPr>
                <w:ins w:id="690" w:author="Бобовал Ольга Всеволодовна" w:date="2018-08-21T12:24:00Z"/>
                <w:sz w:val="20"/>
                <w:szCs w:val="20"/>
              </w:rPr>
            </w:pPr>
            <w:ins w:id="691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ОКВЭД2ИНБОЮЛ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autoSpaceDE w:val="0"/>
              <w:autoSpaceDN w:val="0"/>
              <w:adjustRightInd w:val="0"/>
              <w:jc w:val="center"/>
              <w:rPr>
                <w:ins w:id="692" w:author="Бобовал Ольга Всеволодовна" w:date="2018-08-21T12:24:00Z"/>
                <w:sz w:val="20"/>
                <w:szCs w:val="20"/>
              </w:rPr>
            </w:pPr>
            <w:ins w:id="693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К(8)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694" w:author="Бобовал Ольга Всеволодовна" w:date="2018-08-21T12:24:00Z"/>
                <w:bCs/>
                <w:sz w:val="20"/>
              </w:rPr>
            </w:pPr>
            <w:ins w:id="695" w:author="Бобовал Ольга Всеволодовна" w:date="2018-08-21T12:24:00Z">
              <w:r w:rsidRPr="00075F73">
                <w:rPr>
                  <w:bCs/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696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697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М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pStyle w:val="ac"/>
              <w:rPr>
                <w:ins w:id="698" w:author="Бобовал Ольга Всеволодовна" w:date="2018-08-21T12:24:00Z"/>
                <w:rFonts w:ascii="Times New Roman" w:hAnsi="Times New Roman"/>
                <w:sz w:val="20"/>
                <w:szCs w:val="20"/>
              </w:rPr>
            </w:pPr>
            <w:ins w:id="699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szCs w:val="20"/>
                </w:rPr>
                <w:t>Указывается код (коды) видов экономической деятельности иностранной структуры без образования юридического лица согласно ОКВЭД2</w:t>
              </w:r>
            </w:ins>
          </w:p>
        </w:tc>
      </w:tr>
      <w:tr w:rsidR="002C1F22" w:rsidRPr="00E3222B" w:rsidTr="0096052F">
        <w:trPr>
          <w:cantSplit/>
          <w:trHeight w:val="170"/>
          <w:ins w:id="700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701" w:author="Бобовал Ольга Всеволодовна" w:date="2018-08-21T12:24:00Z"/>
                <w:sz w:val="20"/>
                <w:szCs w:val="20"/>
              </w:rPr>
            </w:pPr>
            <w:ins w:id="702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10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703" w:author="Бобовал Ольга Всеволодовна" w:date="2018-08-21T12:24:00Z"/>
                <w:sz w:val="20"/>
                <w:szCs w:val="20"/>
              </w:rPr>
            </w:pPr>
            <w:ins w:id="704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Код (коды) иностранной структуры без образования юридического лица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pStyle w:val="ad"/>
              <w:jc w:val="center"/>
              <w:rPr>
                <w:ins w:id="705" w:author="Бобовал Ольга Всеволодовна" w:date="2018-08-21T12:24:00Z"/>
                <w:sz w:val="20"/>
                <w:szCs w:val="20"/>
              </w:rPr>
            </w:pPr>
            <w:ins w:id="706" w:author="Бобовал Ольга Всеволодовна" w:date="2018-08-21T12:24:00Z">
              <w:r w:rsidRPr="00075F73">
                <w:rPr>
                  <w:sz w:val="20"/>
                  <w:szCs w:val="20"/>
                  <w:lang w:val="en-US"/>
                </w:rPr>
                <w:t>КодИНБОЮЛ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pStyle w:val="ad"/>
              <w:jc w:val="center"/>
              <w:rPr>
                <w:ins w:id="707" w:author="Бобовал Ольга Всеволодовна" w:date="2018-08-21T12:24:00Z"/>
                <w:sz w:val="20"/>
                <w:szCs w:val="20"/>
              </w:rPr>
            </w:pPr>
            <w:ins w:id="708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Т(1-50)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709" w:author="Бобовал Ольга Всеволодовна" w:date="2018-08-21T12:24:00Z"/>
                <w:bCs/>
                <w:sz w:val="20"/>
              </w:rPr>
            </w:pPr>
            <w:ins w:id="710" w:author="Бобовал Ольга Всеволодовна" w:date="2018-08-21T12:24:00Z">
              <w:r w:rsidRPr="00075F73">
                <w:rPr>
                  <w:bCs/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711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712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Е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pStyle w:val="ac"/>
              <w:rPr>
                <w:ins w:id="713" w:author="Бобовал Ольга Всеволодовна" w:date="2018-08-21T12:24:00Z"/>
                <w:rFonts w:ascii="Times New Roman" w:hAnsi="Times New Roman"/>
                <w:sz w:val="20"/>
                <w:szCs w:val="20"/>
              </w:rPr>
            </w:pPr>
            <w:ins w:id="714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szCs w:val="20"/>
                </w:rPr>
                <w:t>Указывается код (коды) иностранной структуры без образования юридического лица</w:t>
              </w:r>
            </w:ins>
          </w:p>
        </w:tc>
      </w:tr>
      <w:tr w:rsidR="002C1F22" w:rsidRPr="00E3222B" w:rsidTr="0096052F">
        <w:trPr>
          <w:cantSplit/>
          <w:trHeight w:val="170"/>
          <w:ins w:id="715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716" w:author="Бобовал Ольга Всеволодовна" w:date="2018-08-21T12:24:00Z"/>
                <w:sz w:val="20"/>
                <w:szCs w:val="20"/>
              </w:rPr>
            </w:pPr>
            <w:ins w:id="717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11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718" w:author="Бобовал Ольга Всеволодовна" w:date="2018-08-21T12:24:00Z"/>
                <w:sz w:val="20"/>
                <w:szCs w:val="20"/>
              </w:rPr>
            </w:pPr>
            <w:ins w:id="719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Регистрационный номер (номера) иностранной структуры без образования юридического лица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pStyle w:val="ad"/>
              <w:jc w:val="center"/>
              <w:rPr>
                <w:ins w:id="720" w:author="Бобовал Ольга Всеволодовна" w:date="2018-08-21T12:24:00Z"/>
                <w:sz w:val="20"/>
                <w:szCs w:val="20"/>
              </w:rPr>
            </w:pPr>
            <w:ins w:id="721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НомерИНБОЮЛ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pStyle w:val="ad"/>
              <w:jc w:val="center"/>
              <w:rPr>
                <w:ins w:id="722" w:author="Бобовал Ольга Всеволодовна" w:date="2018-08-21T12:24:00Z"/>
                <w:sz w:val="20"/>
                <w:szCs w:val="20"/>
              </w:rPr>
            </w:pPr>
            <w:ins w:id="723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Т(1-50)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724" w:author="Бобовал Ольга Всеволодовна" w:date="2018-08-21T12:24:00Z"/>
                <w:bCs/>
                <w:sz w:val="20"/>
              </w:rPr>
            </w:pPr>
            <w:ins w:id="725" w:author="Бобовал Ольга Всеволодовна" w:date="2018-08-21T12:24:00Z">
              <w:r w:rsidRPr="00075F73">
                <w:rPr>
                  <w:bCs/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726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727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Е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pStyle w:val="ac"/>
              <w:rPr>
                <w:ins w:id="728" w:author="Бобовал Ольга Всеволодовна" w:date="2018-08-21T12:24:00Z"/>
                <w:rFonts w:ascii="Times New Roman" w:hAnsi="Times New Roman"/>
                <w:sz w:val="20"/>
                <w:szCs w:val="20"/>
              </w:rPr>
            </w:pPr>
            <w:ins w:id="729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szCs w:val="20"/>
                </w:rPr>
                <w:t>Указывается регистрационный номер (номера) иностранной структуры без образования юридического лица</w:t>
              </w:r>
            </w:ins>
          </w:p>
        </w:tc>
      </w:tr>
      <w:tr w:rsidR="002C1F22" w:rsidRPr="00E3222B" w:rsidTr="0096052F">
        <w:trPr>
          <w:cantSplit/>
          <w:trHeight w:val="170"/>
          <w:ins w:id="730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731" w:author="Бобовал Ольга Всеволодовна" w:date="2018-08-21T12:24:00Z"/>
                <w:sz w:val="20"/>
                <w:szCs w:val="20"/>
              </w:rPr>
            </w:pPr>
            <w:ins w:id="732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12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733" w:author="Бобовал Ольга Всеволодовна" w:date="2018-08-21T12:24:00Z"/>
                <w:sz w:val="20"/>
                <w:szCs w:val="20"/>
              </w:rPr>
            </w:pPr>
            <w:ins w:id="734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Признак, указывающий на организационную форму иностранной структуры без образования юридического лица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pStyle w:val="ad"/>
              <w:jc w:val="center"/>
              <w:rPr>
                <w:ins w:id="735" w:author="Бобовал Ольга Всеволодовна" w:date="2018-08-21T12:24:00Z"/>
                <w:sz w:val="20"/>
                <w:szCs w:val="20"/>
              </w:rPr>
            </w:pPr>
            <w:ins w:id="736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ПризнакОргФормаИНБОЮЛ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pStyle w:val="ad"/>
              <w:jc w:val="center"/>
              <w:rPr>
                <w:ins w:id="737" w:author="Бобовал Ольга Всеволодовна" w:date="2018-08-21T12:24:00Z"/>
                <w:sz w:val="20"/>
                <w:szCs w:val="20"/>
              </w:rPr>
            </w:pPr>
            <w:ins w:id="738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К(1)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739" w:author="Бобовал Ольга Всеволодовна" w:date="2018-08-21T12:24:00Z"/>
                <w:bCs/>
                <w:sz w:val="20"/>
              </w:rPr>
            </w:pPr>
            <w:ins w:id="740" w:author="Бобовал Ольга Всеволодовна" w:date="2018-08-21T12:24:00Z">
              <w:r w:rsidRPr="00075F73">
                <w:rPr>
                  <w:bCs/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741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742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Е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pStyle w:val="ConsPlusNormal"/>
              <w:ind w:firstLine="0"/>
              <w:rPr>
                <w:ins w:id="743" w:author="Бобовал Ольга Всеволодовна" w:date="2018-08-21T12:24:00Z"/>
                <w:rFonts w:ascii="Times New Roman" w:hAnsi="Times New Roman" w:cs="Times New Roman"/>
                <w:sz w:val="20"/>
                <w:szCs w:val="20"/>
              </w:rPr>
            </w:pPr>
            <w:ins w:id="744" w:author="Бобовал Ольга Всеволодовна" w:date="2018-08-21T12:24:00Z">
              <w:r w:rsidRPr="00075F73">
                <w:rPr>
                  <w:rFonts w:ascii="Times New Roman" w:hAnsi="Times New Roman" w:cs="Times New Roman"/>
                  <w:sz w:val="20"/>
                  <w:szCs w:val="20"/>
                </w:rPr>
                <w:t>Указывается признак, указывающий на организационную форму иностранной структуры без образования юридического лица</w:t>
              </w:r>
            </w:ins>
          </w:p>
        </w:tc>
      </w:tr>
      <w:tr w:rsidR="002C1F22" w:rsidRPr="00E3222B" w:rsidTr="0096052F">
        <w:trPr>
          <w:cantSplit/>
          <w:trHeight w:val="170"/>
          <w:ins w:id="745" w:author="Бобовал Ольга Всеволодовна" w:date="2018-08-21T12:24:00Z"/>
        </w:trPr>
        <w:tc>
          <w:tcPr>
            <w:tcW w:w="503" w:type="dxa"/>
          </w:tcPr>
          <w:p w:rsidR="002C1F22" w:rsidRPr="00075F73" w:rsidRDefault="002C1F22" w:rsidP="0096052F">
            <w:pPr>
              <w:rPr>
                <w:ins w:id="746" w:author="Бобовал Ольга Всеволодовна" w:date="2018-08-21T12:24:00Z"/>
                <w:sz w:val="20"/>
                <w:szCs w:val="20"/>
              </w:rPr>
            </w:pPr>
            <w:ins w:id="747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lastRenderedPageBreak/>
                <w:t>13</w:t>
              </w:r>
            </w:ins>
          </w:p>
        </w:tc>
        <w:tc>
          <w:tcPr>
            <w:tcW w:w="3080" w:type="dxa"/>
            <w:shd w:val="clear" w:color="auto" w:fill="auto"/>
          </w:tcPr>
          <w:p w:rsidR="002C1F22" w:rsidRPr="00075F73" w:rsidRDefault="002C1F22" w:rsidP="0096052F">
            <w:pPr>
              <w:rPr>
                <w:ins w:id="748" w:author="Бобовал Ольга Всеволодовна" w:date="2018-08-21T12:24:00Z"/>
                <w:sz w:val="20"/>
                <w:szCs w:val="20"/>
              </w:rPr>
            </w:pPr>
            <w:ins w:id="749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Сведения в отношении трастов и иных иностранных структур без образования юридического лица с аналогичной структурой или функцией об их учредителях и (или) доверительных собственниках (управляющих)</w:t>
              </w:r>
            </w:ins>
          </w:p>
        </w:tc>
        <w:tc>
          <w:tcPr>
            <w:tcW w:w="2962" w:type="dxa"/>
            <w:shd w:val="clear" w:color="auto" w:fill="auto"/>
          </w:tcPr>
          <w:p w:rsidR="002C1F22" w:rsidRPr="00075F73" w:rsidRDefault="002C1F22" w:rsidP="0096052F">
            <w:pPr>
              <w:pStyle w:val="ad"/>
              <w:jc w:val="center"/>
              <w:rPr>
                <w:ins w:id="750" w:author="Бобовал Ольга Всеволодовна" w:date="2018-08-21T12:24:00Z"/>
                <w:sz w:val="20"/>
                <w:szCs w:val="20"/>
              </w:rPr>
            </w:pPr>
            <w:ins w:id="751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Учредитель</w:t>
              </w:r>
            </w:ins>
          </w:p>
        </w:tc>
        <w:tc>
          <w:tcPr>
            <w:tcW w:w="2113" w:type="dxa"/>
            <w:shd w:val="clear" w:color="auto" w:fill="auto"/>
          </w:tcPr>
          <w:p w:rsidR="002C1F22" w:rsidRPr="00075F73" w:rsidRDefault="002C1F22" w:rsidP="0096052F">
            <w:pPr>
              <w:pStyle w:val="ad"/>
              <w:jc w:val="center"/>
              <w:rPr>
                <w:ins w:id="752" w:author="Бобовал Ольга Всеволодовна" w:date="2018-08-21T12:24:00Z"/>
                <w:sz w:val="20"/>
                <w:szCs w:val="20"/>
              </w:rPr>
            </w:pPr>
            <w:ins w:id="753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УчредительИНБОЮЛ</w:t>
              </w:r>
            </w:ins>
          </w:p>
        </w:tc>
        <w:tc>
          <w:tcPr>
            <w:tcW w:w="1628" w:type="dxa"/>
          </w:tcPr>
          <w:p w:rsidR="002C1F22" w:rsidRPr="00075F73" w:rsidRDefault="002C1F22" w:rsidP="0096052F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ins w:id="754" w:author="Бобовал Ольга Всеволодовна" w:date="2018-08-21T12:24:00Z"/>
                <w:bCs/>
                <w:sz w:val="20"/>
              </w:rPr>
            </w:pPr>
            <w:ins w:id="755" w:author="Бобовал Ольга Всеволодовна" w:date="2018-08-21T12:24:00Z">
              <w:r w:rsidRPr="00075F73">
                <w:rPr>
                  <w:bCs/>
                  <w:sz w:val="20"/>
                </w:rPr>
                <w:t>Н</w:t>
              </w:r>
            </w:ins>
          </w:p>
        </w:tc>
        <w:tc>
          <w:tcPr>
            <w:tcW w:w="1818" w:type="dxa"/>
          </w:tcPr>
          <w:p w:rsidR="002C1F22" w:rsidRPr="00075F73" w:rsidRDefault="002C1F22" w:rsidP="0096052F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ins w:id="756" w:author="Бобовал Ольга Всеволодовна" w:date="2018-08-21T12:24:00Z"/>
                <w:rFonts w:ascii="Times New Roman" w:hAnsi="Times New Roman"/>
                <w:sz w:val="20"/>
                <w:lang w:val="ru-RU"/>
              </w:rPr>
            </w:pPr>
            <w:ins w:id="757" w:author="Бобовал Ольга Всеволодовна" w:date="2018-08-21T12:24:00Z">
              <w:r w:rsidRPr="00075F73">
                <w:rPr>
                  <w:rFonts w:ascii="Times New Roman" w:hAnsi="Times New Roman"/>
                  <w:sz w:val="20"/>
                  <w:lang w:val="ru-RU"/>
                </w:rPr>
                <w:t>Е</w:t>
              </w:r>
            </w:ins>
          </w:p>
        </w:tc>
        <w:tc>
          <w:tcPr>
            <w:tcW w:w="3822" w:type="dxa"/>
            <w:shd w:val="clear" w:color="auto" w:fill="auto"/>
          </w:tcPr>
          <w:p w:rsidR="002C1F22" w:rsidRPr="00075F73" w:rsidRDefault="002C1F22" w:rsidP="0096052F">
            <w:pPr>
              <w:rPr>
                <w:ins w:id="758" w:author="Бобовал Ольга Всеволодовна" w:date="2018-08-21T12:24:00Z"/>
                <w:sz w:val="20"/>
                <w:szCs w:val="20"/>
              </w:rPr>
            </w:pPr>
            <w:ins w:id="759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>Указываются сведения в отношении трастов и иных иностранных структур без образования юридического лица с аналогичной структурой или функцией об их учредителях и (или) доверительных собственниках (управляющих).</w:t>
              </w:r>
            </w:ins>
          </w:p>
          <w:p w:rsidR="002C1F22" w:rsidRPr="00075F73" w:rsidRDefault="002C1F22" w:rsidP="0096052F">
            <w:pPr>
              <w:rPr>
                <w:ins w:id="760" w:author="Бобовал Ольга Всеволодовна" w:date="2018-08-21T12:24:00Z"/>
                <w:sz w:val="20"/>
                <w:szCs w:val="20"/>
                <w:lang w:eastAsia="hi-IN" w:bidi="hi-IN"/>
              </w:rPr>
            </w:pPr>
            <w:ins w:id="761" w:author="Бобовал Ольга Всеволодовна" w:date="2018-08-21T12:24:00Z">
              <w:r w:rsidRPr="00075F73">
                <w:rPr>
                  <w:sz w:val="20"/>
                  <w:szCs w:val="20"/>
                </w:rPr>
                <w:t xml:space="preserve">Состав показателя «Учредитель» </w:t>
              </w:r>
              <w:r>
                <w:rPr>
                  <w:sz w:val="20"/>
                  <w:szCs w:val="20"/>
                </w:rPr>
                <w:t>отображает</w:t>
              </w:r>
              <w:r w:rsidRPr="00075F73">
                <w:rPr>
                  <w:sz w:val="20"/>
                  <w:szCs w:val="20"/>
                </w:rPr>
                <w:t xml:space="preserve"> </w:t>
              </w:r>
              <w:r w:rsidRPr="00075F73">
                <w:rPr>
                  <w:sz w:val="20"/>
                  <w:szCs w:val="20"/>
                </w:rPr>
                <w:fldChar w:fldCharType="begin"/>
              </w:r>
              <w:r w:rsidRPr="00075F73">
                <w:rPr>
                  <w:sz w:val="20"/>
                  <w:szCs w:val="20"/>
                </w:rPr>
                <w:instrText xml:space="preserve"> REF _Ref464816704 \h  \* MERGEFORMAT </w:instrText>
              </w:r>
              <w:r w:rsidRPr="00075F73">
                <w:rPr>
                  <w:sz w:val="20"/>
                  <w:szCs w:val="20"/>
                </w:rPr>
              </w:r>
              <w:r w:rsidRPr="00075F73">
                <w:rPr>
                  <w:sz w:val="20"/>
                  <w:szCs w:val="20"/>
                </w:rPr>
                <w:fldChar w:fldCharType="separate"/>
              </w:r>
              <w:r w:rsidRPr="00C33370">
                <w:rPr>
                  <w:sz w:val="20"/>
                  <w:szCs w:val="20"/>
                </w:rPr>
                <w:t>Т</w:t>
              </w:r>
              <w:r w:rsidRPr="00075F73">
                <w:rPr>
                  <w:sz w:val="20"/>
                  <w:szCs w:val="20"/>
                </w:rPr>
                <w:t>аблиц</w:t>
              </w:r>
              <w:r w:rsidRPr="00C33370">
                <w:rPr>
                  <w:sz w:val="20"/>
                  <w:szCs w:val="20"/>
                </w:rPr>
                <w:t>а</w:t>
              </w:r>
              <w:r w:rsidRPr="00075F73">
                <w:rPr>
                  <w:sz w:val="20"/>
                  <w:szCs w:val="20"/>
                </w:rPr>
                <w:t xml:space="preserve"> 17</w:t>
              </w:r>
              <w:r w:rsidRPr="00075F73">
                <w:rPr>
                  <w:sz w:val="20"/>
                  <w:szCs w:val="20"/>
                </w:rPr>
                <w:fldChar w:fldCharType="end"/>
              </w:r>
            </w:ins>
          </w:p>
        </w:tc>
      </w:tr>
    </w:tbl>
    <w:p w:rsidR="002C1F22" w:rsidRDefault="002C1F22"/>
    <w:p w:rsidR="00C33370" w:rsidRPr="00CE446A" w:rsidDel="00617072" w:rsidRDefault="00C33370" w:rsidP="005D749A">
      <w:pPr>
        <w:spacing w:after="80"/>
        <w:ind w:firstLine="425"/>
        <w:jc w:val="center"/>
        <w:outlineLvl w:val="0"/>
        <w:rPr>
          <w:del w:id="762" w:author="Бобовал Ольга Всеволодовна" w:date="2018-08-21T11:59:00Z"/>
        </w:rPr>
      </w:pPr>
    </w:p>
    <w:p w:rsidR="00EE2BEE" w:rsidRPr="00CE446A" w:rsidDel="00617072" w:rsidRDefault="00D53123" w:rsidP="00EE2BEE">
      <w:pPr>
        <w:pStyle w:val="af0"/>
        <w:keepNext/>
        <w:jc w:val="right"/>
        <w:rPr>
          <w:del w:id="763" w:author="Бобовал Ольга Всеволодовна" w:date="2018-08-21T11:59:00Z"/>
        </w:rPr>
      </w:pPr>
      <w:bookmarkStart w:id="764" w:name="_Ref464815371"/>
      <w:del w:id="765" w:author="Бобовал Ольга Всеволодовна" w:date="2018-08-21T11:59:00Z">
        <w:r w:rsidDel="00617072">
          <w:delText xml:space="preserve">Таблица </w:delText>
        </w:r>
        <w:r w:rsidR="002C20C0" w:rsidDel="00617072">
          <w:fldChar w:fldCharType="begin"/>
        </w:r>
        <w:r w:rsidR="002C20C0" w:rsidDel="00617072">
          <w:delInstrText xml:space="preserve"> SEQ Таблица \* ARABIC </w:delInstrText>
        </w:r>
        <w:r w:rsidR="002C20C0" w:rsidDel="00617072">
          <w:fldChar w:fldCharType="separate"/>
        </w:r>
        <w:r w:rsidDel="00617072">
          <w:rPr>
            <w:noProof/>
          </w:rPr>
          <w:delText>7</w:delText>
        </w:r>
        <w:r w:rsidR="002C20C0" w:rsidDel="00617072">
          <w:rPr>
            <w:noProof/>
          </w:rPr>
          <w:fldChar w:fldCharType="end"/>
        </w:r>
        <w:bookmarkEnd w:id="764"/>
      </w:del>
    </w:p>
    <w:p w:rsidR="00EE2BEE" w:rsidRPr="00CE446A" w:rsidDel="00617072" w:rsidRDefault="00EE2BEE" w:rsidP="00EE2BEE">
      <w:pPr>
        <w:jc w:val="center"/>
        <w:rPr>
          <w:del w:id="766" w:author="Бобовал Ольга Всеволодовна" w:date="2018-08-21T11:59:00Z"/>
          <w:b/>
          <w:sz w:val="26"/>
          <w:szCs w:val="26"/>
        </w:rPr>
      </w:pPr>
      <w:del w:id="767" w:author="Бобовал Ольга Всеволодовна" w:date="2018-08-21T11:59:00Z">
        <w:r w:rsidRPr="00CE446A" w:rsidDel="00617072">
          <w:rPr>
            <w:b/>
            <w:sz w:val="26"/>
            <w:szCs w:val="26"/>
          </w:rPr>
          <w:delText>Тип данных «Сведения об иностранной структур</w:delText>
        </w:r>
        <w:r w:rsidR="00F450AC" w:rsidDel="00617072">
          <w:rPr>
            <w:b/>
            <w:sz w:val="26"/>
            <w:szCs w:val="26"/>
          </w:rPr>
          <w:delText>е</w:delText>
        </w:r>
        <w:r w:rsidRPr="00CE446A" w:rsidDel="00617072">
          <w:rPr>
            <w:b/>
            <w:sz w:val="26"/>
            <w:szCs w:val="26"/>
          </w:rPr>
          <w:delText xml:space="preserve"> без образования юридического лица» (СведенияИНБОЮЛ)</w:delText>
        </w:r>
      </w:del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3080"/>
        <w:gridCol w:w="2962"/>
        <w:gridCol w:w="2113"/>
        <w:gridCol w:w="1628"/>
        <w:gridCol w:w="1818"/>
        <w:gridCol w:w="3822"/>
      </w:tblGrid>
      <w:tr w:rsidR="00EE2BEE" w:rsidRPr="00E3222B" w:rsidDel="00617072" w:rsidTr="00075F73">
        <w:trPr>
          <w:cantSplit/>
          <w:trHeight w:val="170"/>
          <w:tblHeader/>
          <w:del w:id="768" w:author="Бобовал Ольга Всеволодовна" w:date="2018-08-21T11:59:00Z"/>
        </w:trPr>
        <w:tc>
          <w:tcPr>
            <w:tcW w:w="503" w:type="dxa"/>
            <w:shd w:val="clear" w:color="auto" w:fill="EAEAEA"/>
          </w:tcPr>
          <w:p w:rsidR="00EE2BEE" w:rsidRPr="00075F73" w:rsidDel="00617072" w:rsidRDefault="00EE2BEE" w:rsidP="00343BF8">
            <w:pPr>
              <w:jc w:val="center"/>
              <w:rPr>
                <w:del w:id="769" w:author="Бобовал Ольга Всеволодовна" w:date="2018-08-21T11:59:00Z"/>
                <w:b/>
                <w:bCs/>
                <w:sz w:val="20"/>
                <w:szCs w:val="20"/>
              </w:rPr>
            </w:pPr>
            <w:del w:id="770" w:author="Бобовал Ольга Всеволодовна" w:date="2018-08-21T11:59:00Z">
              <w:r w:rsidRPr="00075F73" w:rsidDel="00617072">
                <w:rPr>
                  <w:b/>
                  <w:bCs/>
                  <w:sz w:val="20"/>
                  <w:szCs w:val="20"/>
                </w:rPr>
                <w:delText>№</w:delText>
              </w:r>
            </w:del>
          </w:p>
          <w:p w:rsidR="00EE2BEE" w:rsidRPr="00075F73" w:rsidDel="00617072" w:rsidRDefault="00EE2BEE" w:rsidP="00343BF8">
            <w:pPr>
              <w:jc w:val="center"/>
              <w:rPr>
                <w:del w:id="771" w:author="Бобовал Ольга Всеволодовна" w:date="2018-08-21T11:59:00Z"/>
                <w:b/>
                <w:bCs/>
                <w:sz w:val="20"/>
                <w:szCs w:val="20"/>
              </w:rPr>
            </w:pPr>
            <w:del w:id="772" w:author="Бобовал Ольга Всеволодовна" w:date="2018-08-21T11:59:00Z">
              <w:r w:rsidRPr="00075F73" w:rsidDel="00617072">
                <w:rPr>
                  <w:b/>
                  <w:bCs/>
                  <w:sz w:val="20"/>
                  <w:szCs w:val="20"/>
                </w:rPr>
                <w:delText>п/п</w:delText>
              </w:r>
            </w:del>
          </w:p>
        </w:tc>
        <w:tc>
          <w:tcPr>
            <w:tcW w:w="3080" w:type="dxa"/>
            <w:shd w:val="clear" w:color="auto" w:fill="EAEAEA"/>
            <w:vAlign w:val="center"/>
          </w:tcPr>
          <w:p w:rsidR="00EE2BEE" w:rsidRPr="00075F73" w:rsidDel="00617072" w:rsidRDefault="00EE2BEE" w:rsidP="00343BF8">
            <w:pPr>
              <w:jc w:val="center"/>
              <w:rPr>
                <w:del w:id="773" w:author="Бобовал Ольга Всеволодовна" w:date="2018-08-21T11:59:00Z"/>
                <w:b/>
                <w:bCs/>
                <w:sz w:val="20"/>
                <w:szCs w:val="20"/>
              </w:rPr>
            </w:pPr>
            <w:del w:id="774" w:author="Бобовал Ольга Всеволодовна" w:date="2018-08-21T11:59:00Z">
              <w:r w:rsidRPr="00075F73" w:rsidDel="00617072">
                <w:rPr>
                  <w:b/>
                  <w:bCs/>
                  <w:sz w:val="20"/>
                  <w:szCs w:val="20"/>
                </w:rPr>
                <w:delText>Наименование показателя</w:delText>
              </w:r>
            </w:del>
          </w:p>
        </w:tc>
        <w:tc>
          <w:tcPr>
            <w:tcW w:w="2962" w:type="dxa"/>
            <w:shd w:val="clear" w:color="auto" w:fill="EAEAEA"/>
            <w:vAlign w:val="center"/>
          </w:tcPr>
          <w:p w:rsidR="00EE2BEE" w:rsidRPr="00075F73" w:rsidDel="00617072" w:rsidRDefault="00EE2BEE" w:rsidP="00343BF8">
            <w:pPr>
              <w:jc w:val="center"/>
              <w:rPr>
                <w:del w:id="775" w:author="Бобовал Ольга Всеволодовна" w:date="2018-08-21T11:59:00Z"/>
                <w:b/>
                <w:bCs/>
                <w:sz w:val="20"/>
                <w:szCs w:val="20"/>
              </w:rPr>
            </w:pPr>
            <w:del w:id="776" w:author="Бобовал Ольга Всеволодовна" w:date="2018-08-21T11:59:00Z">
              <w:r w:rsidRPr="00075F73" w:rsidDel="00617072">
                <w:rPr>
                  <w:b/>
                  <w:bCs/>
                  <w:sz w:val="20"/>
                  <w:szCs w:val="20"/>
                </w:rPr>
                <w:delText>Сокращенное наименование показателя (тег)</w:delText>
              </w:r>
            </w:del>
          </w:p>
        </w:tc>
        <w:tc>
          <w:tcPr>
            <w:tcW w:w="2113" w:type="dxa"/>
            <w:shd w:val="clear" w:color="auto" w:fill="EAEAEA"/>
            <w:vAlign w:val="center"/>
          </w:tcPr>
          <w:p w:rsidR="00EE2BEE" w:rsidRPr="00075F73" w:rsidDel="00617072" w:rsidRDefault="00EE2BEE" w:rsidP="00343BF8">
            <w:pPr>
              <w:jc w:val="center"/>
              <w:rPr>
                <w:del w:id="777" w:author="Бобовал Ольга Всеволодовна" w:date="2018-08-21T11:59:00Z"/>
                <w:b/>
                <w:bCs/>
                <w:sz w:val="20"/>
                <w:szCs w:val="20"/>
              </w:rPr>
            </w:pPr>
            <w:del w:id="778" w:author="Бобовал Ольга Всеволодовна" w:date="2018-08-21T11:59:00Z">
              <w:r w:rsidRPr="00075F73" w:rsidDel="00617072">
                <w:rPr>
                  <w:b/>
                  <w:bCs/>
                  <w:sz w:val="20"/>
                  <w:szCs w:val="20"/>
                </w:rPr>
                <w:delText>Формат показателя</w:delText>
              </w:r>
            </w:del>
          </w:p>
        </w:tc>
        <w:tc>
          <w:tcPr>
            <w:tcW w:w="1628" w:type="dxa"/>
            <w:shd w:val="clear" w:color="auto" w:fill="EAEAEA"/>
            <w:vAlign w:val="center"/>
          </w:tcPr>
          <w:p w:rsidR="00EE2BEE" w:rsidRPr="00075F73" w:rsidDel="00617072" w:rsidRDefault="00EE2BEE" w:rsidP="00343BF8">
            <w:pPr>
              <w:jc w:val="center"/>
              <w:rPr>
                <w:del w:id="779" w:author="Бобовал Ольга Всеволодовна" w:date="2018-08-21T11:59:00Z"/>
                <w:b/>
                <w:bCs/>
                <w:sz w:val="20"/>
                <w:szCs w:val="20"/>
              </w:rPr>
            </w:pPr>
            <w:del w:id="780" w:author="Бобовал Ольга Всеволодовна" w:date="2018-08-21T11:59:00Z">
              <w:r w:rsidRPr="00075F73" w:rsidDel="00617072">
                <w:rPr>
                  <w:b/>
                  <w:bCs/>
                  <w:sz w:val="20"/>
                  <w:szCs w:val="20"/>
                </w:rPr>
                <w:delText>Признак обязательности показателя</w:delText>
              </w:r>
            </w:del>
          </w:p>
        </w:tc>
        <w:tc>
          <w:tcPr>
            <w:tcW w:w="1818" w:type="dxa"/>
            <w:shd w:val="clear" w:color="auto" w:fill="EAEAEA"/>
          </w:tcPr>
          <w:p w:rsidR="00EE2BEE" w:rsidRPr="00075F73" w:rsidDel="00617072" w:rsidRDefault="00EE2BEE" w:rsidP="00343BF8">
            <w:pPr>
              <w:jc w:val="center"/>
              <w:rPr>
                <w:del w:id="781" w:author="Бобовал Ольга Всеволодовна" w:date="2018-08-21T11:59:00Z"/>
                <w:b/>
                <w:bCs/>
                <w:sz w:val="20"/>
                <w:szCs w:val="20"/>
              </w:rPr>
            </w:pPr>
            <w:del w:id="782" w:author="Бобовал Ольга Всеволодовна" w:date="2018-08-21T11:59:00Z">
              <w:r w:rsidRPr="00075F73" w:rsidDel="00617072">
                <w:rPr>
                  <w:b/>
                  <w:bCs/>
                  <w:sz w:val="20"/>
                  <w:szCs w:val="20"/>
                </w:rPr>
                <w:delText>Признак множественности показателя</w:delText>
              </w:r>
            </w:del>
          </w:p>
        </w:tc>
        <w:tc>
          <w:tcPr>
            <w:tcW w:w="3822" w:type="dxa"/>
            <w:shd w:val="clear" w:color="auto" w:fill="EAEAEA"/>
            <w:vAlign w:val="center"/>
          </w:tcPr>
          <w:p w:rsidR="00EE2BEE" w:rsidRPr="00075F73" w:rsidDel="00617072" w:rsidRDefault="00EE2BEE" w:rsidP="00343BF8">
            <w:pPr>
              <w:jc w:val="center"/>
              <w:rPr>
                <w:del w:id="783" w:author="Бобовал Ольга Всеволодовна" w:date="2018-08-21T11:59:00Z"/>
                <w:b/>
                <w:bCs/>
                <w:sz w:val="20"/>
                <w:szCs w:val="20"/>
              </w:rPr>
            </w:pPr>
            <w:del w:id="784" w:author="Бобовал Ольга Всеволодовна" w:date="2018-08-21T11:59:00Z">
              <w:r w:rsidRPr="00075F73" w:rsidDel="00617072">
                <w:rPr>
                  <w:b/>
                  <w:bCs/>
                  <w:sz w:val="20"/>
                  <w:szCs w:val="20"/>
                </w:rPr>
                <w:delText>Структура показателя и дополнительная информация</w:delText>
              </w:r>
            </w:del>
          </w:p>
        </w:tc>
      </w:tr>
      <w:tr w:rsidR="00EE2BEE" w:rsidRPr="00E3222B" w:rsidDel="00617072" w:rsidTr="00075F73">
        <w:trPr>
          <w:cantSplit/>
          <w:trHeight w:val="170"/>
          <w:del w:id="785" w:author="Бобовал Ольга Всеволодовна" w:date="2018-08-21T11:59:00Z"/>
        </w:trPr>
        <w:tc>
          <w:tcPr>
            <w:tcW w:w="503" w:type="dxa"/>
          </w:tcPr>
          <w:p w:rsidR="00EE2BEE" w:rsidRPr="00075F73" w:rsidDel="00617072" w:rsidRDefault="00EE2BEE" w:rsidP="00343BF8">
            <w:pPr>
              <w:rPr>
                <w:del w:id="786" w:author="Бобовал Ольга Всеволодовна" w:date="2018-08-21T11:59:00Z"/>
                <w:sz w:val="20"/>
                <w:szCs w:val="20"/>
              </w:rPr>
            </w:pPr>
            <w:del w:id="787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3080" w:type="dxa"/>
            <w:shd w:val="clear" w:color="auto" w:fill="auto"/>
          </w:tcPr>
          <w:p w:rsidR="00EE2BEE" w:rsidRPr="00075F73" w:rsidDel="00617072" w:rsidRDefault="00EE2BEE" w:rsidP="00343BF8">
            <w:pPr>
              <w:rPr>
                <w:del w:id="788" w:author="Бобовал Ольга Всеволодовна" w:date="2018-08-21T11:59:00Z"/>
                <w:sz w:val="20"/>
                <w:szCs w:val="20"/>
                <w:highlight w:val="red"/>
              </w:rPr>
            </w:pPr>
            <w:del w:id="789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Полное наименование иностранной структуры без образования юридического лица</w:delText>
              </w:r>
            </w:del>
          </w:p>
        </w:tc>
        <w:tc>
          <w:tcPr>
            <w:tcW w:w="2962" w:type="dxa"/>
            <w:shd w:val="clear" w:color="auto" w:fill="auto"/>
          </w:tcPr>
          <w:p w:rsidR="00EE2BEE" w:rsidRPr="00075F73" w:rsidDel="00617072" w:rsidRDefault="00EE2BEE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790" w:author="Бобовал Ольга Всеволодовна" w:date="2018-08-21T11:59:00Z"/>
                <w:sz w:val="20"/>
              </w:rPr>
            </w:pPr>
            <w:del w:id="791" w:author="Бобовал Ольга Всеволодовна" w:date="2018-08-21T11:59:00Z">
              <w:r w:rsidRPr="00075F73" w:rsidDel="00617072">
                <w:rPr>
                  <w:sz w:val="20"/>
                </w:rPr>
                <w:delText>ПолнНаимИНБОЮЛ</w:delText>
              </w:r>
            </w:del>
          </w:p>
        </w:tc>
        <w:tc>
          <w:tcPr>
            <w:tcW w:w="2113" w:type="dxa"/>
            <w:shd w:val="clear" w:color="auto" w:fill="auto"/>
          </w:tcPr>
          <w:p w:rsidR="00EE2BEE" w:rsidRPr="00075F73" w:rsidDel="00617072" w:rsidRDefault="00EE2BEE" w:rsidP="00EE2BEE">
            <w:pPr>
              <w:autoSpaceDE w:val="0"/>
              <w:autoSpaceDN w:val="0"/>
              <w:adjustRightInd w:val="0"/>
              <w:jc w:val="center"/>
              <w:rPr>
                <w:del w:id="792" w:author="Бобовал Ольга Всеволодовна" w:date="2018-08-21T11:59:00Z"/>
                <w:sz w:val="20"/>
                <w:szCs w:val="20"/>
              </w:rPr>
            </w:pPr>
            <w:del w:id="793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Т(1-500)</w:delText>
              </w:r>
            </w:del>
          </w:p>
        </w:tc>
        <w:tc>
          <w:tcPr>
            <w:tcW w:w="1628" w:type="dxa"/>
          </w:tcPr>
          <w:p w:rsidR="00EE2BEE" w:rsidRPr="00075F73" w:rsidDel="00617072" w:rsidRDefault="00EE2BEE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794" w:author="Бобовал Ольга Всеволодовна" w:date="2018-08-21T11:59:00Z"/>
                <w:bCs/>
                <w:sz w:val="20"/>
              </w:rPr>
            </w:pPr>
            <w:del w:id="795" w:author="Бобовал Ольга Всеволодовна" w:date="2018-08-21T11:59:00Z">
              <w:r w:rsidRPr="00075F73" w:rsidDel="00617072">
                <w:rPr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EE2BEE" w:rsidRPr="00075F73" w:rsidDel="00617072" w:rsidRDefault="00EE2BEE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796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797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3822" w:type="dxa"/>
            <w:shd w:val="clear" w:color="auto" w:fill="auto"/>
          </w:tcPr>
          <w:p w:rsidR="00EE2BEE" w:rsidRPr="00075F73" w:rsidDel="00617072" w:rsidRDefault="00EE2BEE" w:rsidP="00075F73">
            <w:pPr>
              <w:autoSpaceDE w:val="0"/>
              <w:autoSpaceDN w:val="0"/>
              <w:adjustRightInd w:val="0"/>
              <w:rPr>
                <w:del w:id="798" w:author="Бобовал Ольга Всеволодовна" w:date="2018-08-21T11:59:00Z"/>
                <w:sz w:val="20"/>
                <w:szCs w:val="20"/>
              </w:rPr>
            </w:pPr>
            <w:del w:id="799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Указывается полное фирменное наименование юридического лица</w:delText>
              </w:r>
            </w:del>
          </w:p>
        </w:tc>
      </w:tr>
      <w:tr w:rsidR="00EE2BEE" w:rsidRPr="00E3222B" w:rsidDel="00617072" w:rsidTr="00075F73">
        <w:trPr>
          <w:cantSplit/>
          <w:trHeight w:val="170"/>
          <w:del w:id="800" w:author="Бобовал Ольга Всеволодовна" w:date="2018-08-21T11:59:00Z"/>
        </w:trPr>
        <w:tc>
          <w:tcPr>
            <w:tcW w:w="503" w:type="dxa"/>
          </w:tcPr>
          <w:p w:rsidR="00EE2BEE" w:rsidRPr="00075F73" w:rsidDel="00617072" w:rsidRDefault="00EE2BEE" w:rsidP="00343BF8">
            <w:pPr>
              <w:rPr>
                <w:del w:id="801" w:author="Бобовал Ольга Всеволодовна" w:date="2018-08-21T11:59:00Z"/>
                <w:sz w:val="20"/>
                <w:szCs w:val="20"/>
              </w:rPr>
            </w:pPr>
            <w:del w:id="802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3080" w:type="dxa"/>
            <w:shd w:val="clear" w:color="auto" w:fill="auto"/>
          </w:tcPr>
          <w:p w:rsidR="00EE2BEE" w:rsidRPr="00075F73" w:rsidDel="00617072" w:rsidRDefault="00EE2BEE" w:rsidP="00343BF8">
            <w:pPr>
              <w:rPr>
                <w:del w:id="803" w:author="Бобовал Ольга Всеволодовна" w:date="2018-08-21T11:59:00Z"/>
                <w:sz w:val="20"/>
                <w:szCs w:val="20"/>
              </w:rPr>
            </w:pPr>
            <w:del w:id="804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Краткое наименование иностранной структуры без образования юридического лица</w:delText>
              </w:r>
            </w:del>
          </w:p>
        </w:tc>
        <w:tc>
          <w:tcPr>
            <w:tcW w:w="2962" w:type="dxa"/>
            <w:shd w:val="clear" w:color="auto" w:fill="auto"/>
          </w:tcPr>
          <w:p w:rsidR="00EE2BEE" w:rsidRPr="00075F73" w:rsidDel="00617072" w:rsidRDefault="00EE2BEE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805" w:author="Бобовал Ольга Всеволодовна" w:date="2018-08-21T11:59:00Z"/>
                <w:sz w:val="20"/>
              </w:rPr>
            </w:pPr>
            <w:del w:id="806" w:author="Бобовал Ольга Всеволодовна" w:date="2018-08-21T11:59:00Z">
              <w:r w:rsidRPr="00075F73" w:rsidDel="00617072">
                <w:rPr>
                  <w:sz w:val="20"/>
                </w:rPr>
                <w:delText>КратНаимИНБОЮЛ</w:delText>
              </w:r>
            </w:del>
          </w:p>
        </w:tc>
        <w:tc>
          <w:tcPr>
            <w:tcW w:w="2113" w:type="dxa"/>
            <w:shd w:val="clear" w:color="auto" w:fill="auto"/>
          </w:tcPr>
          <w:p w:rsidR="00EE2BEE" w:rsidRPr="00075F73" w:rsidDel="00617072" w:rsidRDefault="00EE2BEE" w:rsidP="00343BF8">
            <w:pPr>
              <w:autoSpaceDE w:val="0"/>
              <w:autoSpaceDN w:val="0"/>
              <w:adjustRightInd w:val="0"/>
              <w:jc w:val="center"/>
              <w:rPr>
                <w:del w:id="807" w:author="Бобовал Ольга Всеволодовна" w:date="2018-08-21T11:59:00Z"/>
                <w:sz w:val="20"/>
                <w:szCs w:val="20"/>
              </w:rPr>
            </w:pPr>
            <w:del w:id="808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Т(1-250)</w:delText>
              </w:r>
            </w:del>
          </w:p>
        </w:tc>
        <w:tc>
          <w:tcPr>
            <w:tcW w:w="1628" w:type="dxa"/>
          </w:tcPr>
          <w:p w:rsidR="00EE2BEE" w:rsidRPr="00075F73" w:rsidDel="00617072" w:rsidRDefault="00EE2BEE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809" w:author="Бобовал Ольга Всеволодовна" w:date="2018-08-21T11:59:00Z"/>
                <w:bCs/>
                <w:sz w:val="20"/>
              </w:rPr>
            </w:pPr>
            <w:del w:id="810" w:author="Бобовал Ольга Всеволодовна" w:date="2018-08-21T11:59:00Z">
              <w:r w:rsidRPr="00075F73" w:rsidDel="00617072">
                <w:rPr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EE2BEE" w:rsidRPr="00075F73" w:rsidDel="00617072" w:rsidRDefault="00EE2BEE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811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812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3822" w:type="dxa"/>
            <w:shd w:val="clear" w:color="auto" w:fill="auto"/>
          </w:tcPr>
          <w:p w:rsidR="00EE2BEE" w:rsidRPr="00075F73" w:rsidDel="00617072" w:rsidRDefault="00EE2BEE" w:rsidP="00075F73">
            <w:pPr>
              <w:autoSpaceDE w:val="0"/>
              <w:autoSpaceDN w:val="0"/>
              <w:adjustRightInd w:val="0"/>
              <w:rPr>
                <w:del w:id="813" w:author="Бобовал Ольга Всеволодовна" w:date="2018-08-21T11:59:00Z"/>
                <w:sz w:val="20"/>
                <w:szCs w:val="20"/>
              </w:rPr>
            </w:pPr>
            <w:del w:id="814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Указывается краткое наименование иностранной структуры без образования юридического лица</w:delText>
              </w:r>
            </w:del>
          </w:p>
        </w:tc>
      </w:tr>
      <w:tr w:rsidR="00EE2BEE" w:rsidRPr="00E3222B" w:rsidDel="00617072" w:rsidTr="00075F73">
        <w:trPr>
          <w:cantSplit/>
          <w:trHeight w:val="170"/>
          <w:del w:id="815" w:author="Бобовал Ольга Всеволодовна" w:date="2018-08-21T11:59:00Z"/>
        </w:trPr>
        <w:tc>
          <w:tcPr>
            <w:tcW w:w="503" w:type="dxa"/>
          </w:tcPr>
          <w:p w:rsidR="00EE2BEE" w:rsidRPr="00075F73" w:rsidDel="00617072" w:rsidRDefault="00EE2BEE" w:rsidP="00343BF8">
            <w:pPr>
              <w:rPr>
                <w:del w:id="816" w:author="Бобовал Ольга Всеволодовна" w:date="2018-08-21T11:59:00Z"/>
                <w:sz w:val="20"/>
                <w:szCs w:val="20"/>
              </w:rPr>
            </w:pPr>
            <w:del w:id="817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3080" w:type="dxa"/>
            <w:shd w:val="clear" w:color="auto" w:fill="auto"/>
          </w:tcPr>
          <w:p w:rsidR="00EE2BEE" w:rsidRPr="00075F73" w:rsidDel="00617072" w:rsidRDefault="00EE2BEE" w:rsidP="00343BF8">
            <w:pPr>
              <w:rPr>
                <w:del w:id="818" w:author="Бобовал Ольга Всеволодовна" w:date="2018-08-21T11:59:00Z"/>
                <w:sz w:val="20"/>
                <w:szCs w:val="20"/>
              </w:rPr>
            </w:pPr>
            <w:del w:id="819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 xml:space="preserve">Наименование </w:delText>
              </w:r>
              <w:r w:rsidR="00266C3A" w:rsidRPr="00075F73" w:rsidDel="00617072">
                <w:rPr>
                  <w:sz w:val="20"/>
                  <w:szCs w:val="20"/>
                </w:rPr>
                <w:delText xml:space="preserve">иностранной структуры без образования юридического лица на </w:delText>
              </w:r>
              <w:r w:rsidR="00CE446A" w:rsidRPr="00075F73" w:rsidDel="00617072">
                <w:rPr>
                  <w:sz w:val="20"/>
                  <w:szCs w:val="20"/>
                </w:rPr>
                <w:delText>иностранном</w:delText>
              </w:r>
              <w:r w:rsidR="00266C3A" w:rsidRPr="00075F73" w:rsidDel="00617072">
                <w:rPr>
                  <w:sz w:val="20"/>
                  <w:szCs w:val="20"/>
                </w:rPr>
                <w:delText xml:space="preserve"> языке</w:delText>
              </w:r>
            </w:del>
          </w:p>
        </w:tc>
        <w:tc>
          <w:tcPr>
            <w:tcW w:w="2962" w:type="dxa"/>
            <w:shd w:val="clear" w:color="auto" w:fill="auto"/>
          </w:tcPr>
          <w:p w:rsidR="00EE2BEE" w:rsidRPr="00075F73" w:rsidDel="00617072" w:rsidRDefault="00266C3A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820" w:author="Бобовал Ольга Всеволодовна" w:date="2018-08-21T11:59:00Z"/>
                <w:sz w:val="20"/>
              </w:rPr>
            </w:pPr>
            <w:del w:id="821" w:author="Бобовал Ольга Всеволодовна" w:date="2018-08-21T11:59:00Z">
              <w:r w:rsidRPr="00075F73" w:rsidDel="00617072">
                <w:rPr>
                  <w:sz w:val="20"/>
                </w:rPr>
                <w:delText>ИностранноеНаимИНБОЮЛ</w:delText>
              </w:r>
            </w:del>
          </w:p>
        </w:tc>
        <w:tc>
          <w:tcPr>
            <w:tcW w:w="2113" w:type="dxa"/>
            <w:shd w:val="clear" w:color="auto" w:fill="auto"/>
          </w:tcPr>
          <w:p w:rsidR="00EE2BEE" w:rsidRPr="00075F73" w:rsidDel="00617072" w:rsidRDefault="00EE2BEE" w:rsidP="00343BF8">
            <w:pPr>
              <w:autoSpaceDE w:val="0"/>
              <w:autoSpaceDN w:val="0"/>
              <w:adjustRightInd w:val="0"/>
              <w:jc w:val="center"/>
              <w:rPr>
                <w:del w:id="822" w:author="Бобовал Ольга Всеволодовна" w:date="2018-08-21T11:59:00Z"/>
                <w:sz w:val="20"/>
                <w:szCs w:val="20"/>
              </w:rPr>
            </w:pPr>
            <w:del w:id="823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Т(1-250)</w:delText>
              </w:r>
            </w:del>
          </w:p>
        </w:tc>
        <w:tc>
          <w:tcPr>
            <w:tcW w:w="1628" w:type="dxa"/>
          </w:tcPr>
          <w:p w:rsidR="00EE2BEE" w:rsidRPr="00075F73" w:rsidDel="00617072" w:rsidRDefault="00EE2BEE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824" w:author="Бобовал Ольга Всеволодовна" w:date="2018-08-21T11:59:00Z"/>
                <w:bCs/>
                <w:sz w:val="20"/>
              </w:rPr>
            </w:pPr>
            <w:del w:id="825" w:author="Бобовал Ольга Всеволодовна" w:date="2018-08-21T11:59:00Z">
              <w:r w:rsidRPr="00075F73" w:rsidDel="00617072">
                <w:rPr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EE2BEE" w:rsidRPr="00075F73" w:rsidDel="00617072" w:rsidRDefault="00EE2BEE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826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827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3822" w:type="dxa"/>
            <w:shd w:val="clear" w:color="auto" w:fill="auto"/>
          </w:tcPr>
          <w:p w:rsidR="00EE2BEE" w:rsidRPr="00075F73" w:rsidDel="00617072" w:rsidRDefault="00EE2BEE" w:rsidP="00075F73">
            <w:pPr>
              <w:autoSpaceDE w:val="0"/>
              <w:autoSpaceDN w:val="0"/>
              <w:adjustRightInd w:val="0"/>
              <w:rPr>
                <w:del w:id="828" w:author="Бобовал Ольга Всеволодовна" w:date="2018-08-21T11:59:00Z"/>
                <w:sz w:val="20"/>
                <w:szCs w:val="20"/>
              </w:rPr>
            </w:pPr>
            <w:del w:id="829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Указывается наименование юридического лица на иностранном языке</w:delText>
              </w:r>
            </w:del>
          </w:p>
        </w:tc>
      </w:tr>
      <w:tr w:rsidR="00EE2BEE" w:rsidRPr="00E3222B" w:rsidDel="00617072" w:rsidTr="00075F73">
        <w:trPr>
          <w:cantSplit/>
          <w:trHeight w:val="170"/>
          <w:del w:id="830" w:author="Бобовал Ольга Всеволодовна" w:date="2018-08-21T11:59:00Z"/>
        </w:trPr>
        <w:tc>
          <w:tcPr>
            <w:tcW w:w="503" w:type="dxa"/>
          </w:tcPr>
          <w:p w:rsidR="00EE2BEE" w:rsidRPr="00075F73" w:rsidDel="00617072" w:rsidRDefault="00EE2BEE" w:rsidP="00343BF8">
            <w:pPr>
              <w:rPr>
                <w:del w:id="831" w:author="Бобовал Ольга Всеволодовна" w:date="2018-08-21T11:59:00Z"/>
                <w:sz w:val="20"/>
                <w:szCs w:val="20"/>
              </w:rPr>
            </w:pPr>
            <w:del w:id="832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3080" w:type="dxa"/>
            <w:shd w:val="clear" w:color="auto" w:fill="auto"/>
          </w:tcPr>
          <w:p w:rsidR="00EE2BEE" w:rsidRPr="00075F73" w:rsidDel="00617072" w:rsidRDefault="009C5875" w:rsidP="00343BF8">
            <w:pPr>
              <w:rPr>
                <w:del w:id="833" w:author="Бобовал Ольга Всеволодовна" w:date="2018-08-21T11:59:00Z"/>
                <w:sz w:val="20"/>
                <w:szCs w:val="20"/>
              </w:rPr>
            </w:pPr>
            <w:del w:id="834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ОКОПФ иностранной структуры без образования юридического лица</w:delText>
              </w:r>
            </w:del>
          </w:p>
        </w:tc>
        <w:tc>
          <w:tcPr>
            <w:tcW w:w="2962" w:type="dxa"/>
            <w:shd w:val="clear" w:color="auto" w:fill="auto"/>
          </w:tcPr>
          <w:p w:rsidR="00EE2BEE" w:rsidRPr="00075F73" w:rsidDel="00617072" w:rsidRDefault="009C5875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835" w:author="Бобовал Ольга Всеволодовна" w:date="2018-08-21T11:59:00Z"/>
                <w:sz w:val="20"/>
              </w:rPr>
            </w:pPr>
            <w:del w:id="836" w:author="Бобовал Ольга Всеволодовна" w:date="2018-08-21T11:59:00Z">
              <w:r w:rsidRPr="00075F73" w:rsidDel="00617072">
                <w:rPr>
                  <w:sz w:val="20"/>
                </w:rPr>
                <w:delText>ОКОПФИНБОЮЛ</w:delText>
              </w:r>
            </w:del>
          </w:p>
        </w:tc>
        <w:tc>
          <w:tcPr>
            <w:tcW w:w="2113" w:type="dxa"/>
            <w:shd w:val="clear" w:color="auto" w:fill="auto"/>
          </w:tcPr>
          <w:p w:rsidR="00EE2BEE" w:rsidRPr="00075F73" w:rsidDel="00617072" w:rsidRDefault="009C5875" w:rsidP="00343BF8">
            <w:pPr>
              <w:autoSpaceDE w:val="0"/>
              <w:autoSpaceDN w:val="0"/>
              <w:adjustRightInd w:val="0"/>
              <w:jc w:val="center"/>
              <w:rPr>
                <w:del w:id="837" w:author="Бобовал Ольга Всеволодовна" w:date="2018-08-21T11:59:00Z"/>
                <w:sz w:val="20"/>
                <w:szCs w:val="20"/>
              </w:rPr>
            </w:pPr>
            <w:del w:id="838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К(5)</w:delText>
              </w:r>
            </w:del>
          </w:p>
        </w:tc>
        <w:tc>
          <w:tcPr>
            <w:tcW w:w="1628" w:type="dxa"/>
          </w:tcPr>
          <w:p w:rsidR="00EE2BEE" w:rsidRPr="00075F73" w:rsidDel="00617072" w:rsidRDefault="00EE2BEE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839" w:author="Бобовал Ольга Всеволодовна" w:date="2018-08-21T11:59:00Z"/>
                <w:bCs/>
                <w:sz w:val="20"/>
              </w:rPr>
            </w:pPr>
            <w:del w:id="840" w:author="Бобовал Ольга Всеволодовна" w:date="2018-08-21T11:59:00Z">
              <w:r w:rsidRPr="00075F73" w:rsidDel="00617072">
                <w:rPr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EE2BEE" w:rsidRPr="00075F73" w:rsidDel="00617072" w:rsidRDefault="00EE2BEE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841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842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3822" w:type="dxa"/>
            <w:shd w:val="clear" w:color="auto" w:fill="auto"/>
          </w:tcPr>
          <w:p w:rsidR="00EE2BEE" w:rsidRPr="00075F73" w:rsidDel="00617072" w:rsidRDefault="00EE2BEE" w:rsidP="00075F73">
            <w:pPr>
              <w:autoSpaceDE w:val="0"/>
              <w:autoSpaceDN w:val="0"/>
              <w:adjustRightInd w:val="0"/>
              <w:rPr>
                <w:del w:id="843" w:author="Бобовал Ольга Всеволодовна" w:date="2018-08-21T11:59:00Z"/>
                <w:sz w:val="20"/>
                <w:szCs w:val="20"/>
              </w:rPr>
            </w:pPr>
            <w:del w:id="844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 xml:space="preserve">Указывается </w:delText>
              </w:r>
              <w:r w:rsidR="00A71428" w:rsidRPr="00075F73" w:rsidDel="00617072">
                <w:rPr>
                  <w:sz w:val="20"/>
                  <w:szCs w:val="20"/>
                </w:rPr>
                <w:delText>организационно</w:delText>
              </w:r>
              <w:r w:rsidR="00A71428" w:rsidDel="00617072">
                <w:rPr>
                  <w:sz w:val="20"/>
                  <w:szCs w:val="20"/>
                </w:rPr>
                <w:delText>-</w:delText>
              </w:r>
              <w:r w:rsidRPr="00075F73" w:rsidDel="00617072">
                <w:rPr>
                  <w:sz w:val="20"/>
                  <w:szCs w:val="20"/>
                </w:rPr>
                <w:delText>правовая форма юридического лица. Значение выбирается из справочника ОКОПФ</w:delText>
              </w:r>
            </w:del>
          </w:p>
        </w:tc>
      </w:tr>
      <w:tr w:rsidR="00EE2BEE" w:rsidRPr="00E3222B" w:rsidDel="00617072" w:rsidTr="00075F73">
        <w:trPr>
          <w:cantSplit/>
          <w:trHeight w:val="170"/>
          <w:del w:id="845" w:author="Бобовал Ольга Всеволодовна" w:date="2018-08-21T11:59:00Z"/>
        </w:trPr>
        <w:tc>
          <w:tcPr>
            <w:tcW w:w="503" w:type="dxa"/>
          </w:tcPr>
          <w:p w:rsidR="00EE2BEE" w:rsidRPr="00075F73" w:rsidDel="00617072" w:rsidRDefault="00EE2BEE" w:rsidP="00343BF8">
            <w:pPr>
              <w:rPr>
                <w:del w:id="846" w:author="Бобовал Ольга Всеволодовна" w:date="2018-08-21T11:59:00Z"/>
                <w:sz w:val="20"/>
                <w:szCs w:val="20"/>
              </w:rPr>
            </w:pPr>
            <w:del w:id="847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8</w:delText>
              </w:r>
            </w:del>
          </w:p>
        </w:tc>
        <w:tc>
          <w:tcPr>
            <w:tcW w:w="3080" w:type="dxa"/>
            <w:shd w:val="clear" w:color="auto" w:fill="auto"/>
          </w:tcPr>
          <w:p w:rsidR="00EE2BEE" w:rsidRPr="00075F73" w:rsidDel="00617072" w:rsidRDefault="009C5875" w:rsidP="00343BF8">
            <w:pPr>
              <w:rPr>
                <w:del w:id="848" w:author="Бобовал Ольга Всеволодовна" w:date="2018-08-21T11:59:00Z"/>
                <w:sz w:val="20"/>
                <w:szCs w:val="20"/>
              </w:rPr>
            </w:pPr>
            <w:del w:id="849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ОКВЭД иностранной структуры без образования юридического лица</w:delText>
              </w:r>
            </w:del>
          </w:p>
        </w:tc>
        <w:tc>
          <w:tcPr>
            <w:tcW w:w="2962" w:type="dxa"/>
            <w:shd w:val="clear" w:color="auto" w:fill="auto"/>
          </w:tcPr>
          <w:p w:rsidR="00EE2BEE" w:rsidRPr="00075F73" w:rsidDel="00617072" w:rsidRDefault="009C5875" w:rsidP="00343BF8">
            <w:pPr>
              <w:jc w:val="center"/>
              <w:rPr>
                <w:del w:id="850" w:author="Бобовал Ольга Всеволодовна" w:date="2018-08-21T11:59:00Z"/>
                <w:sz w:val="20"/>
                <w:szCs w:val="20"/>
              </w:rPr>
            </w:pPr>
            <w:del w:id="851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ОКВЭДИНБОЮЛ</w:delText>
              </w:r>
            </w:del>
          </w:p>
        </w:tc>
        <w:tc>
          <w:tcPr>
            <w:tcW w:w="2113" w:type="dxa"/>
            <w:shd w:val="clear" w:color="auto" w:fill="auto"/>
          </w:tcPr>
          <w:p w:rsidR="00EE2BEE" w:rsidRPr="00075F73" w:rsidDel="00617072" w:rsidRDefault="00EE2BEE" w:rsidP="00343BF8">
            <w:pPr>
              <w:autoSpaceDE w:val="0"/>
              <w:autoSpaceDN w:val="0"/>
              <w:adjustRightInd w:val="0"/>
              <w:jc w:val="center"/>
              <w:rPr>
                <w:del w:id="852" w:author="Бобовал Ольга Всеволодовна" w:date="2018-08-21T11:59:00Z"/>
                <w:sz w:val="20"/>
                <w:szCs w:val="20"/>
              </w:rPr>
            </w:pPr>
            <w:del w:id="853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К(8)</w:delText>
              </w:r>
            </w:del>
          </w:p>
        </w:tc>
        <w:tc>
          <w:tcPr>
            <w:tcW w:w="1628" w:type="dxa"/>
          </w:tcPr>
          <w:p w:rsidR="00EE2BEE" w:rsidRPr="00075F73" w:rsidDel="00617072" w:rsidRDefault="00EE2BEE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854" w:author="Бобовал Ольга Всеволодовна" w:date="2018-08-21T11:59:00Z"/>
                <w:bCs/>
                <w:sz w:val="20"/>
              </w:rPr>
            </w:pPr>
            <w:del w:id="855" w:author="Бобовал Ольга Всеволодовна" w:date="2018-08-21T11:59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EE2BEE" w:rsidRPr="00075F73" w:rsidDel="00617072" w:rsidRDefault="00EE2BEE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856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857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М</w:delText>
              </w:r>
            </w:del>
          </w:p>
        </w:tc>
        <w:tc>
          <w:tcPr>
            <w:tcW w:w="3822" w:type="dxa"/>
            <w:shd w:val="clear" w:color="auto" w:fill="auto"/>
          </w:tcPr>
          <w:p w:rsidR="00EE2BEE" w:rsidRPr="00075F73" w:rsidDel="00617072" w:rsidRDefault="00EE2BEE" w:rsidP="00075F73">
            <w:pPr>
              <w:pStyle w:val="ac"/>
              <w:rPr>
                <w:del w:id="858" w:author="Бобовал Ольга Всеволодовна" w:date="2018-08-21T11:59:00Z"/>
                <w:rFonts w:ascii="Times New Roman" w:hAnsi="Times New Roman"/>
                <w:sz w:val="20"/>
                <w:szCs w:val="20"/>
              </w:rPr>
            </w:pPr>
            <w:del w:id="859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 xml:space="preserve">Указывается код (коды) видов экономической деятельности </w:delText>
              </w:r>
              <w:r w:rsidR="009C5875" w:rsidRPr="00075F73" w:rsidDel="00617072">
                <w:rPr>
                  <w:rFonts w:ascii="Times New Roman" w:hAnsi="Times New Roman"/>
                  <w:sz w:val="20"/>
                  <w:szCs w:val="20"/>
                </w:rPr>
                <w:delText xml:space="preserve">иностранной структуры без образования юридического лица </w:delText>
              </w:r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согласно ОКВЭД</w:delText>
              </w:r>
            </w:del>
          </w:p>
        </w:tc>
      </w:tr>
      <w:tr w:rsidR="009C5875" w:rsidRPr="00E3222B" w:rsidDel="00617072" w:rsidTr="00075F73">
        <w:trPr>
          <w:cantSplit/>
          <w:trHeight w:val="170"/>
          <w:del w:id="860" w:author="Бобовал Ольга Всеволодовна" w:date="2018-08-21T11:59:00Z"/>
        </w:trPr>
        <w:tc>
          <w:tcPr>
            <w:tcW w:w="503" w:type="dxa"/>
          </w:tcPr>
          <w:p w:rsidR="009C5875" w:rsidRPr="00075F73" w:rsidDel="00617072" w:rsidRDefault="009C5875" w:rsidP="009C5875">
            <w:pPr>
              <w:rPr>
                <w:del w:id="861" w:author="Бобовал Ольга Всеволодовна" w:date="2018-08-21T11:59:00Z"/>
                <w:sz w:val="20"/>
                <w:szCs w:val="20"/>
              </w:rPr>
            </w:pPr>
            <w:del w:id="862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9</w:delText>
              </w:r>
            </w:del>
          </w:p>
        </w:tc>
        <w:tc>
          <w:tcPr>
            <w:tcW w:w="3080" w:type="dxa"/>
            <w:shd w:val="clear" w:color="auto" w:fill="auto"/>
          </w:tcPr>
          <w:p w:rsidR="009C5875" w:rsidRPr="00075F73" w:rsidDel="00617072" w:rsidRDefault="009C5875" w:rsidP="009C5875">
            <w:pPr>
              <w:rPr>
                <w:del w:id="863" w:author="Бобовал Ольга Всеволодовна" w:date="2018-08-21T11:59:00Z"/>
                <w:sz w:val="20"/>
                <w:szCs w:val="20"/>
              </w:rPr>
            </w:pPr>
            <w:del w:id="864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ОКВЭД2 иностранной структуры без образования юридического лица</w:delText>
              </w:r>
            </w:del>
          </w:p>
        </w:tc>
        <w:tc>
          <w:tcPr>
            <w:tcW w:w="2962" w:type="dxa"/>
            <w:shd w:val="clear" w:color="auto" w:fill="auto"/>
          </w:tcPr>
          <w:p w:rsidR="009C5875" w:rsidRPr="00075F73" w:rsidDel="00617072" w:rsidRDefault="009C5875" w:rsidP="009C5875">
            <w:pPr>
              <w:jc w:val="center"/>
              <w:rPr>
                <w:del w:id="865" w:author="Бобовал Ольга Всеволодовна" w:date="2018-08-21T11:59:00Z"/>
                <w:sz w:val="20"/>
                <w:szCs w:val="20"/>
              </w:rPr>
            </w:pPr>
            <w:del w:id="866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ОКВЭД2ИНБОЮЛ</w:delText>
              </w:r>
            </w:del>
          </w:p>
        </w:tc>
        <w:tc>
          <w:tcPr>
            <w:tcW w:w="2113" w:type="dxa"/>
            <w:shd w:val="clear" w:color="auto" w:fill="auto"/>
          </w:tcPr>
          <w:p w:rsidR="009C5875" w:rsidRPr="00075F73" w:rsidDel="00617072" w:rsidRDefault="009C5875" w:rsidP="009C5875">
            <w:pPr>
              <w:autoSpaceDE w:val="0"/>
              <w:autoSpaceDN w:val="0"/>
              <w:adjustRightInd w:val="0"/>
              <w:jc w:val="center"/>
              <w:rPr>
                <w:del w:id="867" w:author="Бобовал Ольга Всеволодовна" w:date="2018-08-21T11:59:00Z"/>
                <w:sz w:val="20"/>
                <w:szCs w:val="20"/>
              </w:rPr>
            </w:pPr>
            <w:del w:id="868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К(8)</w:delText>
              </w:r>
            </w:del>
          </w:p>
        </w:tc>
        <w:tc>
          <w:tcPr>
            <w:tcW w:w="1628" w:type="dxa"/>
          </w:tcPr>
          <w:p w:rsidR="009C5875" w:rsidRPr="00075F73" w:rsidDel="00617072" w:rsidRDefault="009C5875" w:rsidP="009C5875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869" w:author="Бобовал Ольга Всеволодовна" w:date="2018-08-21T11:59:00Z"/>
                <w:bCs/>
                <w:sz w:val="20"/>
              </w:rPr>
            </w:pPr>
            <w:del w:id="870" w:author="Бобовал Ольга Всеволодовна" w:date="2018-08-21T11:59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9C5875" w:rsidRPr="00075F73" w:rsidDel="00617072" w:rsidRDefault="009C5875" w:rsidP="009C5875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871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872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М</w:delText>
              </w:r>
            </w:del>
          </w:p>
        </w:tc>
        <w:tc>
          <w:tcPr>
            <w:tcW w:w="3822" w:type="dxa"/>
            <w:shd w:val="clear" w:color="auto" w:fill="auto"/>
          </w:tcPr>
          <w:p w:rsidR="009C5875" w:rsidRPr="00075F73" w:rsidDel="00617072" w:rsidRDefault="009C5875" w:rsidP="00075F73">
            <w:pPr>
              <w:pStyle w:val="ac"/>
              <w:rPr>
                <w:del w:id="873" w:author="Бобовал Ольга Всеволодовна" w:date="2018-08-21T11:59:00Z"/>
                <w:rFonts w:ascii="Times New Roman" w:hAnsi="Times New Roman"/>
                <w:sz w:val="20"/>
                <w:szCs w:val="20"/>
              </w:rPr>
            </w:pPr>
            <w:del w:id="874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Указывается код (коды) видов экономической деятельности иностранной структуры без образования юридического лица согласно ОКВЭД2</w:delText>
              </w:r>
            </w:del>
          </w:p>
        </w:tc>
      </w:tr>
      <w:tr w:rsidR="009C5875" w:rsidRPr="00E3222B" w:rsidDel="00617072" w:rsidTr="00075F73">
        <w:trPr>
          <w:cantSplit/>
          <w:trHeight w:val="170"/>
          <w:del w:id="875" w:author="Бобовал Ольга Всеволодовна" w:date="2018-08-21T11:59:00Z"/>
        </w:trPr>
        <w:tc>
          <w:tcPr>
            <w:tcW w:w="503" w:type="dxa"/>
          </w:tcPr>
          <w:p w:rsidR="009C5875" w:rsidRPr="00075F73" w:rsidDel="00617072" w:rsidRDefault="004151CD" w:rsidP="009C5875">
            <w:pPr>
              <w:rPr>
                <w:del w:id="876" w:author="Бобовал Ольга Всеволодовна" w:date="2018-08-21T11:59:00Z"/>
                <w:sz w:val="20"/>
                <w:szCs w:val="20"/>
              </w:rPr>
            </w:pPr>
            <w:del w:id="877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10</w:delText>
              </w:r>
            </w:del>
          </w:p>
        </w:tc>
        <w:tc>
          <w:tcPr>
            <w:tcW w:w="3080" w:type="dxa"/>
            <w:shd w:val="clear" w:color="auto" w:fill="auto"/>
          </w:tcPr>
          <w:p w:rsidR="009C5875" w:rsidRPr="00075F73" w:rsidDel="00617072" w:rsidRDefault="004151CD" w:rsidP="009C5875">
            <w:pPr>
              <w:rPr>
                <w:del w:id="878" w:author="Бобовал Ольга Всеволодовна" w:date="2018-08-21T11:59:00Z"/>
                <w:sz w:val="20"/>
                <w:szCs w:val="20"/>
              </w:rPr>
            </w:pPr>
            <w:del w:id="879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Код (коды) иностранной структуры без образования юридического лица</w:delText>
              </w:r>
            </w:del>
          </w:p>
        </w:tc>
        <w:tc>
          <w:tcPr>
            <w:tcW w:w="2962" w:type="dxa"/>
            <w:shd w:val="clear" w:color="auto" w:fill="auto"/>
          </w:tcPr>
          <w:p w:rsidR="009C5875" w:rsidRPr="00075F73" w:rsidDel="00617072" w:rsidRDefault="004151CD" w:rsidP="009C5875">
            <w:pPr>
              <w:pStyle w:val="ad"/>
              <w:jc w:val="center"/>
              <w:rPr>
                <w:del w:id="880" w:author="Бобовал Ольга Всеволодовна" w:date="2018-08-21T11:59:00Z"/>
                <w:sz w:val="20"/>
                <w:szCs w:val="20"/>
              </w:rPr>
            </w:pPr>
            <w:del w:id="881" w:author="Бобовал Ольга Всеволодовна" w:date="2018-08-21T11:59:00Z">
              <w:r w:rsidRPr="002C1F22" w:rsidDel="00617072">
                <w:rPr>
                  <w:sz w:val="20"/>
                  <w:szCs w:val="20"/>
                  <w:rPrChange w:id="882" w:author="Бобовал Ольга Всеволодовна" w:date="2018-08-21T12:24:00Z">
                    <w:rPr>
                      <w:sz w:val="20"/>
                      <w:szCs w:val="20"/>
                      <w:lang w:val="en-US"/>
                    </w:rPr>
                  </w:rPrChange>
                </w:rPr>
                <w:delText>КодИНБОЮЛ</w:delText>
              </w:r>
            </w:del>
          </w:p>
        </w:tc>
        <w:tc>
          <w:tcPr>
            <w:tcW w:w="2113" w:type="dxa"/>
            <w:shd w:val="clear" w:color="auto" w:fill="auto"/>
          </w:tcPr>
          <w:p w:rsidR="009C5875" w:rsidRPr="00075F73" w:rsidDel="00617072" w:rsidRDefault="004151CD" w:rsidP="009C5875">
            <w:pPr>
              <w:pStyle w:val="ad"/>
              <w:jc w:val="center"/>
              <w:rPr>
                <w:del w:id="883" w:author="Бобовал Ольга Всеволодовна" w:date="2018-08-21T11:59:00Z"/>
                <w:sz w:val="20"/>
                <w:szCs w:val="20"/>
              </w:rPr>
            </w:pPr>
            <w:del w:id="884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Т</w:delText>
              </w:r>
              <w:r w:rsidR="009C5875" w:rsidRPr="00075F73" w:rsidDel="00617072">
                <w:rPr>
                  <w:sz w:val="20"/>
                  <w:szCs w:val="20"/>
                </w:rPr>
                <w:delText>(</w:delText>
              </w:r>
              <w:r w:rsidRPr="00075F73" w:rsidDel="00617072">
                <w:rPr>
                  <w:sz w:val="20"/>
                  <w:szCs w:val="20"/>
                </w:rPr>
                <w:delText>1-</w:delText>
              </w:r>
              <w:r w:rsidR="009C5875" w:rsidRPr="00075F73" w:rsidDel="00617072">
                <w:rPr>
                  <w:sz w:val="20"/>
                  <w:szCs w:val="20"/>
                </w:rPr>
                <w:delText>50)</w:delText>
              </w:r>
            </w:del>
          </w:p>
        </w:tc>
        <w:tc>
          <w:tcPr>
            <w:tcW w:w="1628" w:type="dxa"/>
          </w:tcPr>
          <w:p w:rsidR="009C5875" w:rsidRPr="00075F73" w:rsidDel="00617072" w:rsidRDefault="009C5875" w:rsidP="009C5875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885" w:author="Бобовал Ольга Всеволодовна" w:date="2018-08-21T11:59:00Z"/>
                <w:bCs/>
                <w:sz w:val="20"/>
              </w:rPr>
            </w:pPr>
            <w:del w:id="886" w:author="Бобовал Ольга Всеволодовна" w:date="2018-08-21T11:59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9C5875" w:rsidRPr="00075F73" w:rsidDel="00617072" w:rsidRDefault="009C5875" w:rsidP="009C5875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887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888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3822" w:type="dxa"/>
            <w:shd w:val="clear" w:color="auto" w:fill="auto"/>
          </w:tcPr>
          <w:p w:rsidR="009C5875" w:rsidRPr="00075F73" w:rsidDel="00617072" w:rsidRDefault="009C5875" w:rsidP="00075F73">
            <w:pPr>
              <w:pStyle w:val="ac"/>
              <w:rPr>
                <w:del w:id="889" w:author="Бобовал Ольга Всеволодовна" w:date="2018-08-21T11:59:00Z"/>
                <w:rFonts w:ascii="Times New Roman" w:hAnsi="Times New Roman"/>
                <w:sz w:val="20"/>
                <w:szCs w:val="20"/>
              </w:rPr>
            </w:pPr>
            <w:del w:id="890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>Указывается</w:delText>
              </w:r>
              <w:r w:rsidR="004151CD" w:rsidRPr="00075F73" w:rsidDel="00617072">
                <w:rPr>
                  <w:rFonts w:ascii="Times New Roman" w:hAnsi="Times New Roman"/>
                  <w:sz w:val="20"/>
                  <w:szCs w:val="20"/>
                </w:rPr>
                <w:delText xml:space="preserve"> код (коды) иностранной структуры без образования юридического лица</w:delText>
              </w:r>
            </w:del>
          </w:p>
        </w:tc>
      </w:tr>
      <w:tr w:rsidR="009C5875" w:rsidRPr="00E3222B" w:rsidDel="00617072" w:rsidTr="00075F73">
        <w:trPr>
          <w:cantSplit/>
          <w:trHeight w:val="170"/>
          <w:del w:id="891" w:author="Бобовал Ольга Всеволодовна" w:date="2018-08-21T11:59:00Z"/>
        </w:trPr>
        <w:tc>
          <w:tcPr>
            <w:tcW w:w="503" w:type="dxa"/>
          </w:tcPr>
          <w:p w:rsidR="009C5875" w:rsidRPr="00075F73" w:rsidDel="00617072" w:rsidRDefault="004151CD" w:rsidP="009C5875">
            <w:pPr>
              <w:rPr>
                <w:del w:id="892" w:author="Бобовал Ольга Всеволодовна" w:date="2018-08-21T11:59:00Z"/>
                <w:sz w:val="20"/>
                <w:szCs w:val="20"/>
              </w:rPr>
            </w:pPr>
            <w:del w:id="893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11</w:delText>
              </w:r>
            </w:del>
          </w:p>
        </w:tc>
        <w:tc>
          <w:tcPr>
            <w:tcW w:w="3080" w:type="dxa"/>
            <w:shd w:val="clear" w:color="auto" w:fill="auto"/>
          </w:tcPr>
          <w:p w:rsidR="009C5875" w:rsidRPr="00075F73" w:rsidDel="00617072" w:rsidRDefault="004151CD" w:rsidP="009C5875">
            <w:pPr>
              <w:rPr>
                <w:del w:id="894" w:author="Бобовал Ольга Всеволодовна" w:date="2018-08-21T11:59:00Z"/>
                <w:sz w:val="20"/>
                <w:szCs w:val="20"/>
              </w:rPr>
            </w:pPr>
            <w:del w:id="895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Регистрационный номер (номера) иностранной структуры без образования юридического лица</w:delText>
              </w:r>
            </w:del>
          </w:p>
        </w:tc>
        <w:tc>
          <w:tcPr>
            <w:tcW w:w="2962" w:type="dxa"/>
            <w:shd w:val="clear" w:color="auto" w:fill="auto"/>
          </w:tcPr>
          <w:p w:rsidR="009C5875" w:rsidRPr="00075F73" w:rsidDel="00617072" w:rsidRDefault="004151CD" w:rsidP="009C5875">
            <w:pPr>
              <w:pStyle w:val="ad"/>
              <w:jc w:val="center"/>
              <w:rPr>
                <w:del w:id="896" w:author="Бобовал Ольга Всеволодовна" w:date="2018-08-21T11:59:00Z"/>
                <w:sz w:val="20"/>
                <w:szCs w:val="20"/>
              </w:rPr>
            </w:pPr>
            <w:del w:id="897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НомерИНБОЮЛ</w:delText>
              </w:r>
            </w:del>
          </w:p>
        </w:tc>
        <w:tc>
          <w:tcPr>
            <w:tcW w:w="2113" w:type="dxa"/>
            <w:shd w:val="clear" w:color="auto" w:fill="auto"/>
          </w:tcPr>
          <w:p w:rsidR="009C5875" w:rsidRPr="00075F73" w:rsidDel="00617072" w:rsidRDefault="009C5875" w:rsidP="004151CD">
            <w:pPr>
              <w:pStyle w:val="ad"/>
              <w:jc w:val="center"/>
              <w:rPr>
                <w:del w:id="898" w:author="Бобовал Ольга Всеволодовна" w:date="2018-08-21T11:59:00Z"/>
                <w:sz w:val="20"/>
                <w:szCs w:val="20"/>
              </w:rPr>
            </w:pPr>
            <w:del w:id="899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Т(1-50)</w:delText>
              </w:r>
            </w:del>
          </w:p>
        </w:tc>
        <w:tc>
          <w:tcPr>
            <w:tcW w:w="1628" w:type="dxa"/>
          </w:tcPr>
          <w:p w:rsidR="009C5875" w:rsidRPr="00075F73" w:rsidDel="00617072" w:rsidRDefault="009C5875" w:rsidP="009C5875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900" w:author="Бобовал Ольга Всеволодовна" w:date="2018-08-21T11:59:00Z"/>
                <w:bCs/>
                <w:sz w:val="20"/>
              </w:rPr>
            </w:pPr>
            <w:del w:id="901" w:author="Бобовал Ольга Всеволодовна" w:date="2018-08-21T11:59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9C5875" w:rsidRPr="00075F73" w:rsidDel="00617072" w:rsidRDefault="009C5875" w:rsidP="009C5875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902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903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3822" w:type="dxa"/>
            <w:shd w:val="clear" w:color="auto" w:fill="auto"/>
          </w:tcPr>
          <w:p w:rsidR="009C5875" w:rsidRPr="00075F73" w:rsidDel="00617072" w:rsidRDefault="009C5875" w:rsidP="00075F73">
            <w:pPr>
              <w:pStyle w:val="ac"/>
              <w:rPr>
                <w:del w:id="904" w:author="Бобовал Ольга Всеволодовна" w:date="2018-08-21T11:59:00Z"/>
                <w:rFonts w:ascii="Times New Roman" w:hAnsi="Times New Roman"/>
                <w:sz w:val="20"/>
                <w:szCs w:val="20"/>
              </w:rPr>
            </w:pPr>
            <w:del w:id="905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szCs w:val="20"/>
                </w:rPr>
                <w:delText xml:space="preserve">Указывается </w:delText>
              </w:r>
              <w:r w:rsidR="004151CD" w:rsidRPr="00075F73" w:rsidDel="00617072">
                <w:rPr>
                  <w:rFonts w:ascii="Times New Roman" w:hAnsi="Times New Roman"/>
                  <w:sz w:val="20"/>
                  <w:szCs w:val="20"/>
                </w:rPr>
                <w:delText>регистрационный номер (номера) иностранной структуры без образования юридического лица</w:delText>
              </w:r>
            </w:del>
          </w:p>
        </w:tc>
      </w:tr>
      <w:tr w:rsidR="009C5875" w:rsidRPr="00E3222B" w:rsidDel="00617072" w:rsidTr="00075F73">
        <w:trPr>
          <w:cantSplit/>
          <w:trHeight w:val="170"/>
          <w:del w:id="906" w:author="Бобовал Ольга Всеволодовна" w:date="2018-08-21T11:59:00Z"/>
        </w:trPr>
        <w:tc>
          <w:tcPr>
            <w:tcW w:w="503" w:type="dxa"/>
          </w:tcPr>
          <w:p w:rsidR="009C5875" w:rsidRPr="00075F73" w:rsidDel="00617072" w:rsidRDefault="009C5875" w:rsidP="004151CD">
            <w:pPr>
              <w:rPr>
                <w:del w:id="907" w:author="Бобовал Ольга Всеволодовна" w:date="2018-08-21T11:59:00Z"/>
                <w:sz w:val="20"/>
                <w:szCs w:val="20"/>
              </w:rPr>
            </w:pPr>
            <w:del w:id="908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1</w:delText>
              </w:r>
              <w:r w:rsidR="004151CD" w:rsidRPr="00075F73" w:rsidDel="00617072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3080" w:type="dxa"/>
            <w:shd w:val="clear" w:color="auto" w:fill="auto"/>
          </w:tcPr>
          <w:p w:rsidR="009C5875" w:rsidRPr="00075F73" w:rsidDel="00617072" w:rsidRDefault="004151CD" w:rsidP="009C5875">
            <w:pPr>
              <w:rPr>
                <w:del w:id="909" w:author="Бобовал Ольга Всеволодовна" w:date="2018-08-21T11:59:00Z"/>
                <w:sz w:val="20"/>
                <w:szCs w:val="20"/>
              </w:rPr>
            </w:pPr>
            <w:del w:id="910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Признак, указывающий на организационную форму иностранной структуры без образования юридического лица</w:delText>
              </w:r>
            </w:del>
          </w:p>
        </w:tc>
        <w:tc>
          <w:tcPr>
            <w:tcW w:w="2962" w:type="dxa"/>
            <w:shd w:val="clear" w:color="auto" w:fill="auto"/>
          </w:tcPr>
          <w:p w:rsidR="009C5875" w:rsidRPr="00075F73" w:rsidDel="00617072" w:rsidRDefault="004151CD" w:rsidP="009C5875">
            <w:pPr>
              <w:pStyle w:val="ad"/>
              <w:jc w:val="center"/>
              <w:rPr>
                <w:del w:id="911" w:author="Бобовал Ольга Всеволодовна" w:date="2018-08-21T11:59:00Z"/>
                <w:sz w:val="20"/>
                <w:szCs w:val="20"/>
              </w:rPr>
            </w:pPr>
            <w:del w:id="912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ПризнакОргФормаИНБОЮЛ</w:delText>
              </w:r>
            </w:del>
          </w:p>
        </w:tc>
        <w:tc>
          <w:tcPr>
            <w:tcW w:w="2113" w:type="dxa"/>
            <w:shd w:val="clear" w:color="auto" w:fill="auto"/>
          </w:tcPr>
          <w:p w:rsidR="009C5875" w:rsidRPr="00075F73" w:rsidDel="00617072" w:rsidRDefault="004151CD" w:rsidP="009C5875">
            <w:pPr>
              <w:pStyle w:val="ad"/>
              <w:jc w:val="center"/>
              <w:rPr>
                <w:del w:id="913" w:author="Бобовал Ольга Всеволодовна" w:date="2018-08-21T11:59:00Z"/>
                <w:sz w:val="20"/>
                <w:szCs w:val="20"/>
              </w:rPr>
            </w:pPr>
            <w:del w:id="914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К(1)</w:delText>
              </w:r>
            </w:del>
          </w:p>
        </w:tc>
        <w:tc>
          <w:tcPr>
            <w:tcW w:w="1628" w:type="dxa"/>
          </w:tcPr>
          <w:p w:rsidR="009C5875" w:rsidRPr="00075F73" w:rsidDel="00617072" w:rsidRDefault="009C5875" w:rsidP="009C5875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915" w:author="Бобовал Ольга Всеволодовна" w:date="2018-08-21T11:59:00Z"/>
                <w:bCs/>
                <w:sz w:val="20"/>
              </w:rPr>
            </w:pPr>
            <w:del w:id="916" w:author="Бобовал Ольга Всеволодовна" w:date="2018-08-21T11:59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9C5875" w:rsidRPr="00075F73" w:rsidDel="00617072" w:rsidRDefault="009C5875" w:rsidP="009C5875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917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918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3822" w:type="dxa"/>
            <w:shd w:val="clear" w:color="auto" w:fill="auto"/>
          </w:tcPr>
          <w:p w:rsidR="009C5875" w:rsidRPr="00075F73" w:rsidDel="00617072" w:rsidRDefault="009C5875" w:rsidP="00075F73">
            <w:pPr>
              <w:pStyle w:val="ConsPlusNormal"/>
              <w:ind w:firstLine="0"/>
              <w:rPr>
                <w:del w:id="919" w:author="Бобовал Ольга Всеволодовна" w:date="2018-08-21T11:59:00Z"/>
                <w:rFonts w:ascii="Times New Roman" w:hAnsi="Times New Roman" w:cs="Times New Roman"/>
                <w:sz w:val="20"/>
                <w:szCs w:val="20"/>
              </w:rPr>
            </w:pPr>
            <w:del w:id="920" w:author="Бобовал Ольга Всеволодовна" w:date="2018-08-21T11:59:00Z">
              <w:r w:rsidRPr="00075F73" w:rsidDel="00617072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Указывается </w:delText>
              </w:r>
              <w:r w:rsidR="004151CD" w:rsidRPr="00075F73" w:rsidDel="00617072">
                <w:rPr>
                  <w:rFonts w:ascii="Times New Roman" w:hAnsi="Times New Roman" w:cs="Times New Roman"/>
                  <w:sz w:val="20"/>
                  <w:szCs w:val="20"/>
                </w:rPr>
                <w:delText>признак, указывающий на организационную форму иностранной структуры без образования юридического лица</w:delText>
              </w:r>
            </w:del>
          </w:p>
        </w:tc>
      </w:tr>
      <w:tr w:rsidR="00CE446A" w:rsidRPr="00E3222B" w:rsidDel="00617072" w:rsidTr="00075F73">
        <w:trPr>
          <w:cantSplit/>
          <w:trHeight w:val="170"/>
          <w:del w:id="921" w:author="Бобовал Ольга Всеволодовна" w:date="2018-08-21T11:59:00Z"/>
        </w:trPr>
        <w:tc>
          <w:tcPr>
            <w:tcW w:w="503" w:type="dxa"/>
          </w:tcPr>
          <w:p w:rsidR="009C5875" w:rsidRPr="00075F73" w:rsidDel="00617072" w:rsidRDefault="009C5875" w:rsidP="004151CD">
            <w:pPr>
              <w:rPr>
                <w:del w:id="922" w:author="Бобовал Ольга Всеволодовна" w:date="2018-08-21T11:59:00Z"/>
                <w:sz w:val="20"/>
                <w:szCs w:val="20"/>
              </w:rPr>
            </w:pPr>
            <w:del w:id="923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1</w:delText>
              </w:r>
              <w:r w:rsidR="004151CD" w:rsidRPr="00075F73" w:rsidDel="00617072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3080" w:type="dxa"/>
            <w:shd w:val="clear" w:color="auto" w:fill="auto"/>
          </w:tcPr>
          <w:p w:rsidR="009C5875" w:rsidRPr="00075F73" w:rsidDel="00617072" w:rsidRDefault="00D46396">
            <w:pPr>
              <w:rPr>
                <w:del w:id="924" w:author="Бобовал Ольга Всеволодовна" w:date="2018-08-21T11:59:00Z"/>
                <w:sz w:val="20"/>
                <w:szCs w:val="20"/>
              </w:rPr>
            </w:pPr>
            <w:del w:id="925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Сведения в отношении трастов и иных иностранных структур без образования юридического лица с аналогичной структурой или функцией об их учредителях и (или) доверительных собственниках (управляющих)</w:delText>
              </w:r>
            </w:del>
          </w:p>
        </w:tc>
        <w:tc>
          <w:tcPr>
            <w:tcW w:w="2962" w:type="dxa"/>
            <w:shd w:val="clear" w:color="auto" w:fill="auto"/>
          </w:tcPr>
          <w:p w:rsidR="009C5875" w:rsidRPr="00075F73" w:rsidDel="00617072" w:rsidRDefault="00D46396" w:rsidP="009C5875">
            <w:pPr>
              <w:pStyle w:val="ad"/>
              <w:jc w:val="center"/>
              <w:rPr>
                <w:del w:id="926" w:author="Бобовал Ольга Всеволодовна" w:date="2018-08-21T11:59:00Z"/>
                <w:sz w:val="20"/>
                <w:szCs w:val="20"/>
              </w:rPr>
            </w:pPr>
            <w:del w:id="927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Учредитель</w:delText>
              </w:r>
            </w:del>
          </w:p>
        </w:tc>
        <w:tc>
          <w:tcPr>
            <w:tcW w:w="2113" w:type="dxa"/>
            <w:shd w:val="clear" w:color="auto" w:fill="auto"/>
          </w:tcPr>
          <w:p w:rsidR="009C5875" w:rsidRPr="00075F73" w:rsidDel="00617072" w:rsidRDefault="004151CD" w:rsidP="009C5875">
            <w:pPr>
              <w:pStyle w:val="ad"/>
              <w:jc w:val="center"/>
              <w:rPr>
                <w:del w:id="928" w:author="Бобовал Ольга Всеволодовна" w:date="2018-08-21T11:59:00Z"/>
                <w:sz w:val="20"/>
                <w:szCs w:val="20"/>
              </w:rPr>
            </w:pPr>
            <w:del w:id="929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УчредительИНБОЮЛ</w:delText>
              </w:r>
            </w:del>
          </w:p>
        </w:tc>
        <w:tc>
          <w:tcPr>
            <w:tcW w:w="1628" w:type="dxa"/>
          </w:tcPr>
          <w:p w:rsidR="009C5875" w:rsidRPr="00075F73" w:rsidDel="00617072" w:rsidRDefault="009C5875" w:rsidP="009C5875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del w:id="930" w:author="Бобовал Ольга Всеволодовна" w:date="2018-08-21T11:59:00Z"/>
                <w:bCs/>
                <w:sz w:val="20"/>
              </w:rPr>
            </w:pPr>
            <w:del w:id="931" w:author="Бобовал Ольга Всеволодовна" w:date="2018-08-21T11:59:00Z">
              <w:r w:rsidRPr="00075F73" w:rsidDel="00617072">
                <w:rPr>
                  <w:bCs/>
                  <w:sz w:val="20"/>
                </w:rPr>
                <w:delText>Н</w:delText>
              </w:r>
            </w:del>
          </w:p>
        </w:tc>
        <w:tc>
          <w:tcPr>
            <w:tcW w:w="1818" w:type="dxa"/>
          </w:tcPr>
          <w:p w:rsidR="009C5875" w:rsidRPr="00075F73" w:rsidDel="00617072" w:rsidRDefault="009C5875" w:rsidP="009C5875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del w:id="932" w:author="Бобовал Ольга Всеволодовна" w:date="2018-08-21T11:59:00Z"/>
                <w:rFonts w:ascii="Times New Roman" w:hAnsi="Times New Roman"/>
                <w:sz w:val="20"/>
                <w:lang w:val="ru-RU"/>
              </w:rPr>
            </w:pPr>
            <w:del w:id="933" w:author="Бобовал Ольга Всеволодовна" w:date="2018-08-21T11:59:00Z">
              <w:r w:rsidRPr="00075F73" w:rsidDel="00617072">
                <w:rPr>
                  <w:rFonts w:ascii="Times New Roman" w:hAnsi="Times New Roman"/>
                  <w:sz w:val="20"/>
                  <w:lang w:val="ru-RU"/>
                </w:rPr>
                <w:delText>Е</w:delText>
              </w:r>
            </w:del>
          </w:p>
        </w:tc>
        <w:tc>
          <w:tcPr>
            <w:tcW w:w="3822" w:type="dxa"/>
            <w:shd w:val="clear" w:color="auto" w:fill="auto"/>
          </w:tcPr>
          <w:p w:rsidR="009C5875" w:rsidRPr="00075F73" w:rsidDel="00617072" w:rsidRDefault="00D46396" w:rsidP="00075F73">
            <w:pPr>
              <w:rPr>
                <w:del w:id="934" w:author="Бобовал Ольга Всеволодовна" w:date="2018-08-21T11:59:00Z"/>
                <w:sz w:val="20"/>
                <w:szCs w:val="20"/>
              </w:rPr>
            </w:pPr>
            <w:del w:id="935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>Указываются сведения в отношении трастов и иных иностранных структур без образования юридического лица с аналогичной структурой или функцией об их учредителях и (или) доверительных собственниках (управляющих).</w:delText>
              </w:r>
            </w:del>
          </w:p>
          <w:p w:rsidR="00D46396" w:rsidRPr="00075F73" w:rsidDel="00617072" w:rsidRDefault="00D46396">
            <w:pPr>
              <w:rPr>
                <w:del w:id="936" w:author="Бобовал Ольга Всеволодовна" w:date="2018-08-21T11:59:00Z"/>
                <w:sz w:val="20"/>
                <w:szCs w:val="20"/>
                <w:lang w:eastAsia="hi-IN" w:bidi="hi-IN"/>
              </w:rPr>
            </w:pPr>
            <w:del w:id="937" w:author="Бобовал Ольга Всеволодовна" w:date="2018-08-21T11:59:00Z">
              <w:r w:rsidRPr="00075F73" w:rsidDel="00617072">
                <w:rPr>
                  <w:sz w:val="20"/>
                  <w:szCs w:val="20"/>
                </w:rPr>
                <w:delText xml:space="preserve">Состав показателя «Учредитель» </w:delText>
              </w:r>
              <w:r w:rsidR="00467372" w:rsidDel="00617072">
                <w:rPr>
                  <w:sz w:val="20"/>
                  <w:szCs w:val="20"/>
                </w:rPr>
                <w:delText>отображает</w:delText>
              </w:r>
              <w:r w:rsidRPr="00075F73" w:rsidDel="00617072">
                <w:rPr>
                  <w:sz w:val="20"/>
                  <w:szCs w:val="20"/>
                </w:rPr>
                <w:delText xml:space="preserve"> </w:delText>
              </w:r>
              <w:r w:rsidR="00C2533F" w:rsidRPr="00075F73" w:rsidDel="00617072">
                <w:rPr>
                  <w:sz w:val="20"/>
                  <w:szCs w:val="20"/>
                </w:rPr>
                <w:fldChar w:fldCharType="begin"/>
              </w:r>
              <w:r w:rsidR="00C2533F" w:rsidRPr="00075F73" w:rsidDel="00617072">
                <w:rPr>
                  <w:sz w:val="20"/>
                  <w:szCs w:val="20"/>
                </w:rPr>
                <w:delInstrText xml:space="preserve"> REF _Ref464816704 \h  \* MERGEFORMAT </w:delInstrText>
              </w:r>
              <w:r w:rsidR="00C2533F" w:rsidRPr="00075F73" w:rsidDel="00617072">
                <w:rPr>
                  <w:sz w:val="20"/>
                  <w:szCs w:val="20"/>
                </w:rPr>
              </w:r>
              <w:r w:rsidR="00C2533F" w:rsidRPr="00075F73" w:rsidDel="00617072">
                <w:rPr>
                  <w:sz w:val="20"/>
                  <w:szCs w:val="20"/>
                </w:rPr>
                <w:fldChar w:fldCharType="separate"/>
              </w:r>
              <w:r w:rsidR="00467372" w:rsidRPr="00C33370" w:rsidDel="00617072">
                <w:rPr>
                  <w:sz w:val="20"/>
                  <w:szCs w:val="20"/>
                </w:rPr>
                <w:delText>Т</w:delText>
              </w:r>
              <w:r w:rsidR="00C2533F" w:rsidRPr="00075F73" w:rsidDel="00617072">
                <w:rPr>
                  <w:sz w:val="20"/>
                  <w:szCs w:val="20"/>
                </w:rPr>
                <w:delText>аблиц</w:delText>
              </w:r>
              <w:r w:rsidR="00467372" w:rsidRPr="00C33370" w:rsidDel="00617072">
                <w:rPr>
                  <w:sz w:val="20"/>
                  <w:szCs w:val="20"/>
                </w:rPr>
                <w:delText>а</w:delText>
              </w:r>
              <w:r w:rsidR="00C2533F" w:rsidRPr="00075F73" w:rsidDel="00617072">
                <w:rPr>
                  <w:sz w:val="20"/>
                  <w:szCs w:val="20"/>
                </w:rPr>
                <w:delText xml:space="preserve"> 17</w:delText>
              </w:r>
              <w:r w:rsidR="00C2533F" w:rsidRPr="00075F73" w:rsidDel="00617072">
                <w:rPr>
                  <w:sz w:val="20"/>
                  <w:szCs w:val="20"/>
                </w:rPr>
                <w:fldChar w:fldCharType="end"/>
              </w:r>
            </w:del>
          </w:p>
        </w:tc>
      </w:tr>
    </w:tbl>
    <w:p w:rsidR="00091F76" w:rsidRDefault="00091F76" w:rsidP="00091F76">
      <w:pPr>
        <w:pStyle w:val="af0"/>
        <w:keepNext/>
        <w:jc w:val="right"/>
      </w:pPr>
      <w:bookmarkStart w:id="938" w:name="_Ref464816047"/>
      <w:bookmarkStart w:id="939" w:name="_Ref421721858"/>
    </w:p>
    <w:p w:rsidR="00D53123" w:rsidRDefault="00D53123" w:rsidP="00075F73">
      <w:pPr>
        <w:pStyle w:val="af0"/>
        <w:keepNext/>
        <w:jc w:val="right"/>
      </w:pPr>
      <w:bookmarkStart w:id="940" w:name="_Ref465070280"/>
      <w:r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>
        <w:rPr>
          <w:noProof/>
        </w:rPr>
        <w:t>8</w:t>
      </w:r>
      <w:r w:rsidR="00AB680A">
        <w:rPr>
          <w:noProof/>
        </w:rPr>
        <w:fldChar w:fldCharType="end"/>
      </w:r>
      <w:bookmarkEnd w:id="938"/>
      <w:bookmarkEnd w:id="940"/>
    </w:p>
    <w:bookmarkEnd w:id="939"/>
    <w:p w:rsidR="00763239" w:rsidRPr="00CE446A" w:rsidRDefault="00763239" w:rsidP="00421DA0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«Адрес»</w:t>
      </w:r>
      <w:r w:rsidR="003B2674" w:rsidRPr="00CE446A">
        <w:rPr>
          <w:b/>
          <w:sz w:val="26"/>
          <w:szCs w:val="26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2188"/>
        <w:gridCol w:w="2744"/>
        <w:gridCol w:w="1406"/>
        <w:gridCol w:w="2054"/>
        <w:gridCol w:w="2244"/>
        <w:gridCol w:w="4787"/>
      </w:tblGrid>
      <w:tr w:rsidR="00763239" w:rsidRPr="00996C5C" w:rsidTr="00075F73">
        <w:trPr>
          <w:cantSplit/>
          <w:trHeight w:val="170"/>
          <w:tblHeader/>
        </w:trPr>
        <w:tc>
          <w:tcPr>
            <w:tcW w:w="503" w:type="dxa"/>
            <w:shd w:val="clear" w:color="auto" w:fill="EAEAEA"/>
          </w:tcPr>
          <w:p w:rsidR="00763239" w:rsidRPr="00075F73" w:rsidRDefault="00763239" w:rsidP="00911D3D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№</w:t>
            </w:r>
          </w:p>
          <w:p w:rsidR="00763239" w:rsidRPr="00075F73" w:rsidRDefault="00763239" w:rsidP="00911D3D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188" w:type="dxa"/>
            <w:shd w:val="clear" w:color="auto" w:fill="EAEAEA"/>
            <w:vAlign w:val="center"/>
          </w:tcPr>
          <w:p w:rsidR="00763239" w:rsidRPr="00075F73" w:rsidRDefault="00763239" w:rsidP="00911D3D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744" w:type="dxa"/>
            <w:shd w:val="clear" w:color="auto" w:fill="EAEAEA"/>
            <w:vAlign w:val="center"/>
          </w:tcPr>
          <w:p w:rsidR="00763239" w:rsidRPr="00075F73" w:rsidRDefault="00763239" w:rsidP="00911D3D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406" w:type="dxa"/>
            <w:shd w:val="clear" w:color="auto" w:fill="EAEAEA"/>
            <w:vAlign w:val="center"/>
          </w:tcPr>
          <w:p w:rsidR="00763239" w:rsidRPr="00075F73" w:rsidRDefault="00763239" w:rsidP="00911D3D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2054" w:type="dxa"/>
            <w:shd w:val="clear" w:color="auto" w:fill="EAEAEA"/>
            <w:vAlign w:val="center"/>
          </w:tcPr>
          <w:p w:rsidR="00763239" w:rsidRPr="00075F73" w:rsidRDefault="00763239" w:rsidP="00911D3D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2244" w:type="dxa"/>
            <w:shd w:val="clear" w:color="auto" w:fill="EAEAEA"/>
          </w:tcPr>
          <w:p w:rsidR="00763239" w:rsidRPr="00075F73" w:rsidRDefault="00763239" w:rsidP="00911D3D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4787" w:type="dxa"/>
            <w:shd w:val="clear" w:color="auto" w:fill="EAEAEA"/>
            <w:vAlign w:val="center"/>
          </w:tcPr>
          <w:p w:rsidR="00763239" w:rsidRPr="00075F73" w:rsidRDefault="00763239" w:rsidP="00911D3D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763239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1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Код страны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КодОКСМ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К(3)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цифровой код страны в соответствии с ОКСМ</w:t>
            </w:r>
          </w:p>
        </w:tc>
      </w:tr>
      <w:tr w:rsidR="00763239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2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Наименование страны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СтранаНаименование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Т(1-250)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наименование страны в соответствии с ОКСМ</w:t>
            </w:r>
          </w:p>
        </w:tc>
      </w:tr>
      <w:tr w:rsidR="00763239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3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Индекс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Индекс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Т(1-250)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индекс</w:t>
            </w:r>
            <w:r w:rsidR="00C61C26" w:rsidRPr="00075F73">
              <w:rPr>
                <w:sz w:val="20"/>
                <w:szCs w:val="20"/>
              </w:rPr>
              <w:t xml:space="preserve"> адреса регистрации</w:t>
            </w:r>
          </w:p>
        </w:tc>
      </w:tr>
      <w:tr w:rsidR="00763239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4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Код субъекта Российской Федерации по ОКАТО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КодСубъектаПоОКАТО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К(2)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код субъекта Российской Федерации по ОКАТО.</w:t>
            </w:r>
          </w:p>
          <w:p w:rsidR="00763239" w:rsidRPr="00075F73" w:rsidRDefault="00763239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нерезидента показатель не заполняется</w:t>
            </w:r>
          </w:p>
        </w:tc>
      </w:tr>
      <w:tr w:rsidR="00763239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911D3D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5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Район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Район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T(1-250)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421DA0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район республики, края, области, автономной области, автономного округа.</w:t>
            </w:r>
          </w:p>
          <w:p w:rsidR="002C1F22" w:rsidRPr="00075F73" w:rsidRDefault="00763239" w:rsidP="00421DA0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Показатель не заполняется для городов Москва, Санкт-Петербург и Севастополь, являющихся городами федерального значения, а также в случае отсутствия значения показателя</w:t>
            </w:r>
          </w:p>
        </w:tc>
      </w:tr>
      <w:tr w:rsidR="00CE446A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911D3D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6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Населенный пункт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Пункт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</w:t>
            </w:r>
            <w:r w:rsidRPr="00075F73">
              <w:rPr>
                <w:sz w:val="20"/>
                <w:lang w:val="en-US"/>
              </w:rPr>
              <w:t>250</w:t>
            </w:r>
            <w:r w:rsidRPr="00075F73">
              <w:rPr>
                <w:sz w:val="20"/>
              </w:rPr>
              <w:t>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896779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населенный пункт (город, поселок городского типа, сельский населенный пункт и </w:t>
            </w:r>
            <w:r w:rsidR="003B2FE1" w:rsidRPr="00075F73">
              <w:rPr>
                <w:sz w:val="20"/>
                <w:szCs w:val="20"/>
              </w:rPr>
              <w:t>т</w:t>
            </w:r>
            <w:r w:rsidR="003B2FE1">
              <w:rPr>
                <w:sz w:val="20"/>
                <w:szCs w:val="20"/>
              </w:rPr>
              <w:t>.</w:t>
            </w:r>
            <w:r w:rsidR="003B2FE1" w:rsidRPr="00075F73">
              <w:rPr>
                <w:sz w:val="20"/>
                <w:szCs w:val="20"/>
              </w:rPr>
              <w:t xml:space="preserve"> п</w:t>
            </w:r>
            <w:r w:rsidR="003B2FE1">
              <w:rPr>
                <w:sz w:val="20"/>
                <w:szCs w:val="20"/>
              </w:rPr>
              <w:t>.</w:t>
            </w:r>
            <w:r w:rsidRPr="00075F73">
              <w:rPr>
                <w:sz w:val="20"/>
                <w:szCs w:val="20"/>
              </w:rPr>
              <w:t>)</w:t>
            </w:r>
          </w:p>
        </w:tc>
      </w:tr>
      <w:tr w:rsidR="00763239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911D3D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7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Улица (проспект, переулок, квартал)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Улица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T(1-250)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896779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наименование улицы (проспекта, переулка, квартала и </w:t>
            </w:r>
            <w:r w:rsidR="003B2FE1" w:rsidRPr="00075F73">
              <w:rPr>
                <w:sz w:val="20"/>
                <w:szCs w:val="20"/>
              </w:rPr>
              <w:t>т</w:t>
            </w:r>
            <w:r w:rsidR="003B2FE1">
              <w:rPr>
                <w:sz w:val="20"/>
                <w:szCs w:val="20"/>
              </w:rPr>
              <w:t>.</w:t>
            </w:r>
            <w:r w:rsidR="003B2FE1" w:rsidRPr="00075F73">
              <w:rPr>
                <w:sz w:val="20"/>
                <w:szCs w:val="20"/>
              </w:rPr>
              <w:t xml:space="preserve"> п</w:t>
            </w:r>
            <w:r w:rsidR="003B2FE1">
              <w:rPr>
                <w:sz w:val="20"/>
                <w:szCs w:val="20"/>
              </w:rPr>
              <w:t>.</w:t>
            </w:r>
            <w:r w:rsidRPr="00075F73">
              <w:rPr>
                <w:sz w:val="20"/>
                <w:szCs w:val="20"/>
              </w:rPr>
              <w:t>)</w:t>
            </w:r>
          </w:p>
        </w:tc>
      </w:tr>
      <w:tr w:rsidR="00CE446A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911D3D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8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Дом (владение)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Дом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T(1-60)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421DA0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номер дома (номер владения)</w:t>
            </w:r>
          </w:p>
        </w:tc>
      </w:tr>
      <w:tr w:rsidR="00CE446A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911D3D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9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Корпус (строение)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Корп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T(1-20)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421DA0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номер корпуса (строения)</w:t>
            </w:r>
          </w:p>
        </w:tc>
      </w:tr>
      <w:tr w:rsidR="00CE446A" w:rsidRPr="00996C5C" w:rsidTr="00075F73">
        <w:trPr>
          <w:cantSplit/>
          <w:trHeight w:val="170"/>
        </w:trPr>
        <w:tc>
          <w:tcPr>
            <w:tcW w:w="503" w:type="dxa"/>
          </w:tcPr>
          <w:p w:rsidR="00763239" w:rsidRPr="00075F73" w:rsidRDefault="00911D3D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10</w:t>
            </w:r>
          </w:p>
        </w:tc>
        <w:tc>
          <w:tcPr>
            <w:tcW w:w="2188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Квартира (офис)</w:t>
            </w:r>
          </w:p>
        </w:tc>
        <w:tc>
          <w:tcPr>
            <w:tcW w:w="2744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Оф</w:t>
            </w:r>
          </w:p>
        </w:tc>
        <w:tc>
          <w:tcPr>
            <w:tcW w:w="1406" w:type="dxa"/>
            <w:shd w:val="clear" w:color="auto" w:fill="auto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T(1-20)</w:t>
            </w:r>
          </w:p>
        </w:tc>
        <w:tc>
          <w:tcPr>
            <w:tcW w:w="2054" w:type="dxa"/>
          </w:tcPr>
          <w:p w:rsidR="00763239" w:rsidRPr="00075F73" w:rsidRDefault="00763239" w:rsidP="00911D3D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763239" w:rsidRPr="00075F73" w:rsidRDefault="0076323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763239" w:rsidRPr="00075F73" w:rsidRDefault="00763239" w:rsidP="00421DA0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номер квартиры, офиса, помещения или комнаты правления</w:t>
            </w:r>
          </w:p>
        </w:tc>
      </w:tr>
    </w:tbl>
    <w:p w:rsidR="00D212F5" w:rsidRDefault="00D212F5" w:rsidP="00091F76">
      <w:bookmarkStart w:id="941" w:name="_Ref421721880"/>
    </w:p>
    <w:p w:rsidR="00D212F5" w:rsidDel="00617072" w:rsidRDefault="00D212F5">
      <w:pPr>
        <w:rPr>
          <w:del w:id="942" w:author="Бобовал Ольга Всеволодовна" w:date="2018-08-21T11:59:00Z"/>
        </w:rPr>
      </w:pPr>
      <w:r>
        <w:br w:type="page"/>
      </w:r>
    </w:p>
    <w:p w:rsidR="00D53123" w:rsidRDefault="00D53123">
      <w:pPr>
        <w:pPrChange w:id="943" w:author="Бобовал Ольга Всеволодовна" w:date="2018-08-21T11:59:00Z">
          <w:pPr>
            <w:pStyle w:val="af0"/>
            <w:jc w:val="right"/>
          </w:pPr>
        </w:pPrChange>
      </w:pPr>
      <w:bookmarkStart w:id="944" w:name="_Ref464816414"/>
      <w:bookmarkEnd w:id="941"/>
      <w:r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>
        <w:t>9</w:t>
      </w:r>
      <w:r w:rsidR="00AB680A">
        <w:fldChar w:fldCharType="end"/>
      </w:r>
      <w:bookmarkEnd w:id="944"/>
    </w:p>
    <w:p w:rsidR="00491022" w:rsidRPr="00CE446A" w:rsidRDefault="00491022" w:rsidP="00421DA0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«Адрес</w:t>
      </w:r>
      <w:r w:rsidR="00A72E0B" w:rsidRPr="00CE446A">
        <w:rPr>
          <w:b/>
          <w:sz w:val="26"/>
          <w:szCs w:val="26"/>
        </w:rPr>
        <w:t>2</w:t>
      </w:r>
      <w:r w:rsidRPr="00CE446A">
        <w:rPr>
          <w:b/>
          <w:sz w:val="26"/>
          <w:szCs w:val="26"/>
        </w:rPr>
        <w:t>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2188"/>
        <w:gridCol w:w="2744"/>
        <w:gridCol w:w="1406"/>
        <w:gridCol w:w="2054"/>
        <w:gridCol w:w="2244"/>
        <w:gridCol w:w="4787"/>
      </w:tblGrid>
      <w:tr w:rsidR="00491022" w:rsidRPr="00936339" w:rsidTr="00075F73">
        <w:trPr>
          <w:cantSplit/>
          <w:trHeight w:val="170"/>
          <w:tblHeader/>
        </w:trPr>
        <w:tc>
          <w:tcPr>
            <w:tcW w:w="503" w:type="dxa"/>
            <w:shd w:val="clear" w:color="auto" w:fill="EAEAEA"/>
          </w:tcPr>
          <w:p w:rsidR="00491022" w:rsidRPr="00075F73" w:rsidRDefault="00491022" w:rsidP="00491022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№</w:t>
            </w:r>
          </w:p>
          <w:p w:rsidR="00491022" w:rsidRPr="00075F73" w:rsidRDefault="00491022" w:rsidP="00491022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188" w:type="dxa"/>
            <w:shd w:val="clear" w:color="auto" w:fill="EAEAEA"/>
            <w:vAlign w:val="center"/>
          </w:tcPr>
          <w:p w:rsidR="00491022" w:rsidRPr="00075F73" w:rsidRDefault="00491022" w:rsidP="00491022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744" w:type="dxa"/>
            <w:shd w:val="clear" w:color="auto" w:fill="EAEAEA"/>
            <w:vAlign w:val="center"/>
          </w:tcPr>
          <w:p w:rsidR="00491022" w:rsidRPr="00075F73" w:rsidRDefault="00491022" w:rsidP="00491022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406" w:type="dxa"/>
            <w:shd w:val="clear" w:color="auto" w:fill="EAEAEA"/>
            <w:vAlign w:val="center"/>
          </w:tcPr>
          <w:p w:rsidR="00491022" w:rsidRPr="00075F73" w:rsidRDefault="00491022" w:rsidP="00491022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2054" w:type="dxa"/>
            <w:shd w:val="clear" w:color="auto" w:fill="EAEAEA"/>
            <w:vAlign w:val="center"/>
          </w:tcPr>
          <w:p w:rsidR="00491022" w:rsidRPr="00075F73" w:rsidRDefault="00491022" w:rsidP="00491022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2244" w:type="dxa"/>
            <w:shd w:val="clear" w:color="auto" w:fill="EAEAEA"/>
          </w:tcPr>
          <w:p w:rsidR="00491022" w:rsidRPr="00075F73" w:rsidRDefault="00491022" w:rsidP="00491022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4787" w:type="dxa"/>
            <w:shd w:val="clear" w:color="auto" w:fill="EAEAEA"/>
            <w:vAlign w:val="center"/>
          </w:tcPr>
          <w:p w:rsidR="00491022" w:rsidRPr="00075F73" w:rsidRDefault="00491022" w:rsidP="00491022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491022" w:rsidRPr="00936339" w:rsidTr="00075F73">
        <w:trPr>
          <w:cantSplit/>
          <w:trHeight w:val="170"/>
        </w:trPr>
        <w:tc>
          <w:tcPr>
            <w:tcW w:w="503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1</w:t>
            </w:r>
          </w:p>
        </w:tc>
        <w:tc>
          <w:tcPr>
            <w:tcW w:w="2188" w:type="dxa"/>
            <w:shd w:val="clear" w:color="auto" w:fill="auto"/>
          </w:tcPr>
          <w:p w:rsidR="00491022" w:rsidRPr="00075F73" w:rsidRDefault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Код страны</w:t>
            </w:r>
          </w:p>
        </w:tc>
        <w:tc>
          <w:tcPr>
            <w:tcW w:w="2744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КодОКСМ</w:t>
            </w:r>
          </w:p>
        </w:tc>
        <w:tc>
          <w:tcPr>
            <w:tcW w:w="1406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К(3)</w:t>
            </w:r>
          </w:p>
        </w:tc>
        <w:tc>
          <w:tcPr>
            <w:tcW w:w="2054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491022" w:rsidRPr="00075F73" w:rsidRDefault="00491022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цифровой код страны в соответствии с ОКСМ</w:t>
            </w:r>
          </w:p>
        </w:tc>
      </w:tr>
      <w:tr w:rsidR="00CE446A" w:rsidRPr="00936339" w:rsidTr="00075F73">
        <w:trPr>
          <w:cantSplit/>
          <w:trHeight w:val="170"/>
        </w:trPr>
        <w:tc>
          <w:tcPr>
            <w:tcW w:w="503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2</w:t>
            </w:r>
          </w:p>
        </w:tc>
        <w:tc>
          <w:tcPr>
            <w:tcW w:w="2188" w:type="dxa"/>
            <w:shd w:val="clear" w:color="auto" w:fill="auto"/>
          </w:tcPr>
          <w:p w:rsidR="00491022" w:rsidRPr="00075F73" w:rsidRDefault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Наименование страны</w:t>
            </w:r>
          </w:p>
        </w:tc>
        <w:tc>
          <w:tcPr>
            <w:tcW w:w="2744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СтранаНаименование</w:t>
            </w:r>
          </w:p>
        </w:tc>
        <w:tc>
          <w:tcPr>
            <w:tcW w:w="1406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Т(1-250)</w:t>
            </w:r>
          </w:p>
        </w:tc>
        <w:tc>
          <w:tcPr>
            <w:tcW w:w="2054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491022" w:rsidRPr="00075F73" w:rsidRDefault="00491022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наименование страны в соответствии с ОКСМ</w:t>
            </w:r>
          </w:p>
        </w:tc>
      </w:tr>
      <w:tr w:rsidR="00491022" w:rsidRPr="00936339" w:rsidTr="00075F73">
        <w:trPr>
          <w:cantSplit/>
          <w:trHeight w:val="170"/>
        </w:trPr>
        <w:tc>
          <w:tcPr>
            <w:tcW w:w="503" w:type="dxa"/>
          </w:tcPr>
          <w:p w:rsidR="00491022" w:rsidRPr="00075F73" w:rsidRDefault="00A72E0B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3</w:t>
            </w:r>
          </w:p>
        </w:tc>
        <w:tc>
          <w:tcPr>
            <w:tcW w:w="2188" w:type="dxa"/>
            <w:shd w:val="clear" w:color="auto" w:fill="auto"/>
          </w:tcPr>
          <w:p w:rsidR="00491022" w:rsidRPr="00075F73" w:rsidRDefault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Код субъекта Российской Федерации по ОКАТО</w:t>
            </w:r>
          </w:p>
        </w:tc>
        <w:tc>
          <w:tcPr>
            <w:tcW w:w="2744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КодСубъектаПоОКАТО</w:t>
            </w:r>
          </w:p>
        </w:tc>
        <w:tc>
          <w:tcPr>
            <w:tcW w:w="1406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К(2)</w:t>
            </w:r>
          </w:p>
        </w:tc>
        <w:tc>
          <w:tcPr>
            <w:tcW w:w="2054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491022" w:rsidRPr="00075F73" w:rsidRDefault="00491022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код субъекта Российской Федерации по ОКАТО.</w:t>
            </w:r>
          </w:p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нерезидента показатель не заполняется</w:t>
            </w:r>
          </w:p>
        </w:tc>
      </w:tr>
      <w:tr w:rsidR="00491022" w:rsidRPr="00936339" w:rsidTr="00075F73">
        <w:trPr>
          <w:cantSplit/>
          <w:trHeight w:val="170"/>
        </w:trPr>
        <w:tc>
          <w:tcPr>
            <w:tcW w:w="503" w:type="dxa"/>
          </w:tcPr>
          <w:p w:rsidR="00491022" w:rsidRPr="00075F73" w:rsidRDefault="00A72E0B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4</w:t>
            </w:r>
          </w:p>
        </w:tc>
        <w:tc>
          <w:tcPr>
            <w:tcW w:w="2188" w:type="dxa"/>
            <w:shd w:val="clear" w:color="auto" w:fill="auto"/>
          </w:tcPr>
          <w:p w:rsidR="00491022" w:rsidRPr="00075F73" w:rsidRDefault="00491022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Район</w:t>
            </w:r>
          </w:p>
        </w:tc>
        <w:tc>
          <w:tcPr>
            <w:tcW w:w="2744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Район</w:t>
            </w:r>
          </w:p>
        </w:tc>
        <w:tc>
          <w:tcPr>
            <w:tcW w:w="1406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T(1-250)</w:t>
            </w:r>
          </w:p>
        </w:tc>
        <w:tc>
          <w:tcPr>
            <w:tcW w:w="2054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491022" w:rsidRPr="00075F73" w:rsidRDefault="00491022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район республики, края, области, автономной области, автономного округа.</w:t>
            </w:r>
          </w:p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Показатель не заполняется для городов Москва, Санкт-Петербург и Севастополь, являющихся городами федерального значения, а также в случае отсутствия значения показателя</w:t>
            </w:r>
          </w:p>
        </w:tc>
      </w:tr>
      <w:tr w:rsidR="00CE446A" w:rsidRPr="00936339" w:rsidTr="00075F73">
        <w:trPr>
          <w:cantSplit/>
          <w:trHeight w:val="170"/>
        </w:trPr>
        <w:tc>
          <w:tcPr>
            <w:tcW w:w="503" w:type="dxa"/>
          </w:tcPr>
          <w:p w:rsidR="00491022" w:rsidRPr="00075F73" w:rsidRDefault="00A72E0B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5</w:t>
            </w:r>
          </w:p>
        </w:tc>
        <w:tc>
          <w:tcPr>
            <w:tcW w:w="2188" w:type="dxa"/>
            <w:shd w:val="clear" w:color="auto" w:fill="auto"/>
          </w:tcPr>
          <w:p w:rsidR="00491022" w:rsidRPr="00075F73" w:rsidRDefault="00491022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Населенный пункт</w:t>
            </w:r>
          </w:p>
        </w:tc>
        <w:tc>
          <w:tcPr>
            <w:tcW w:w="2744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Пункт</w:t>
            </w:r>
          </w:p>
        </w:tc>
        <w:tc>
          <w:tcPr>
            <w:tcW w:w="1406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</w:t>
            </w:r>
            <w:r w:rsidRPr="00075F73">
              <w:rPr>
                <w:sz w:val="20"/>
                <w:lang w:val="en-US"/>
              </w:rPr>
              <w:t>250</w:t>
            </w:r>
            <w:r w:rsidRPr="00075F73">
              <w:rPr>
                <w:sz w:val="20"/>
              </w:rPr>
              <w:t>)</w:t>
            </w:r>
          </w:p>
        </w:tc>
        <w:tc>
          <w:tcPr>
            <w:tcW w:w="2054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491022" w:rsidRPr="00075F73" w:rsidRDefault="00491022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населенный пункт (город, поселок городского типа, сельский населенный пункт и </w:t>
            </w:r>
            <w:r w:rsidR="00751300" w:rsidRPr="00075F73">
              <w:rPr>
                <w:sz w:val="20"/>
                <w:szCs w:val="20"/>
              </w:rPr>
              <w:t>т</w:t>
            </w:r>
            <w:r w:rsidR="00751300">
              <w:rPr>
                <w:sz w:val="20"/>
                <w:szCs w:val="20"/>
              </w:rPr>
              <w:t>.</w:t>
            </w:r>
            <w:r w:rsidR="00751300" w:rsidRPr="00075F73">
              <w:rPr>
                <w:sz w:val="20"/>
                <w:szCs w:val="20"/>
              </w:rPr>
              <w:t xml:space="preserve"> п</w:t>
            </w:r>
            <w:r w:rsidR="00751300">
              <w:rPr>
                <w:sz w:val="20"/>
                <w:szCs w:val="20"/>
              </w:rPr>
              <w:t>.</w:t>
            </w:r>
            <w:r w:rsidRPr="00075F73">
              <w:rPr>
                <w:sz w:val="20"/>
                <w:szCs w:val="20"/>
              </w:rPr>
              <w:t>)</w:t>
            </w:r>
          </w:p>
        </w:tc>
      </w:tr>
      <w:tr w:rsidR="00491022" w:rsidRPr="00936339" w:rsidTr="00075F73">
        <w:trPr>
          <w:cantSplit/>
          <w:trHeight w:val="170"/>
        </w:trPr>
        <w:tc>
          <w:tcPr>
            <w:tcW w:w="503" w:type="dxa"/>
          </w:tcPr>
          <w:p w:rsidR="00491022" w:rsidRPr="00075F73" w:rsidRDefault="00A72E0B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6</w:t>
            </w:r>
          </w:p>
        </w:tc>
        <w:tc>
          <w:tcPr>
            <w:tcW w:w="2188" w:type="dxa"/>
            <w:shd w:val="clear" w:color="auto" w:fill="auto"/>
          </w:tcPr>
          <w:p w:rsidR="00491022" w:rsidRPr="00075F73" w:rsidRDefault="00491022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Улица (проспект, переулок, квартал)</w:t>
            </w:r>
          </w:p>
        </w:tc>
        <w:tc>
          <w:tcPr>
            <w:tcW w:w="2744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Улица</w:t>
            </w:r>
          </w:p>
        </w:tc>
        <w:tc>
          <w:tcPr>
            <w:tcW w:w="1406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T(1-250)</w:t>
            </w:r>
          </w:p>
        </w:tc>
        <w:tc>
          <w:tcPr>
            <w:tcW w:w="2054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491022" w:rsidRPr="00075F73" w:rsidRDefault="00491022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наименование улицы (проспекта, переулка, квартала и </w:t>
            </w:r>
            <w:r w:rsidR="00751300" w:rsidRPr="001C4C51">
              <w:rPr>
                <w:sz w:val="20"/>
                <w:szCs w:val="20"/>
              </w:rPr>
              <w:t>т</w:t>
            </w:r>
            <w:r w:rsidR="00751300">
              <w:rPr>
                <w:sz w:val="20"/>
                <w:szCs w:val="20"/>
              </w:rPr>
              <w:t>.</w:t>
            </w:r>
            <w:r w:rsidR="00751300" w:rsidRPr="001C4C51">
              <w:rPr>
                <w:sz w:val="20"/>
                <w:szCs w:val="20"/>
              </w:rPr>
              <w:t xml:space="preserve"> п</w:t>
            </w:r>
            <w:r w:rsidR="00751300">
              <w:rPr>
                <w:sz w:val="20"/>
                <w:szCs w:val="20"/>
              </w:rPr>
              <w:t>.</w:t>
            </w:r>
            <w:r w:rsidR="00751300" w:rsidRPr="001C4C51">
              <w:rPr>
                <w:sz w:val="20"/>
                <w:szCs w:val="20"/>
              </w:rPr>
              <w:t>)</w:t>
            </w:r>
          </w:p>
        </w:tc>
      </w:tr>
      <w:tr w:rsidR="00CE446A" w:rsidRPr="00936339" w:rsidTr="00075F73">
        <w:trPr>
          <w:cantSplit/>
          <w:trHeight w:val="170"/>
        </w:trPr>
        <w:tc>
          <w:tcPr>
            <w:tcW w:w="503" w:type="dxa"/>
          </w:tcPr>
          <w:p w:rsidR="00491022" w:rsidRPr="00075F73" w:rsidRDefault="00A72E0B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7</w:t>
            </w:r>
          </w:p>
        </w:tc>
        <w:tc>
          <w:tcPr>
            <w:tcW w:w="2188" w:type="dxa"/>
            <w:shd w:val="clear" w:color="auto" w:fill="auto"/>
          </w:tcPr>
          <w:p w:rsidR="00491022" w:rsidRPr="00075F73" w:rsidRDefault="00491022" w:rsidP="00075F73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Дом (владение)</w:t>
            </w:r>
          </w:p>
        </w:tc>
        <w:tc>
          <w:tcPr>
            <w:tcW w:w="2744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Дом</w:t>
            </w:r>
          </w:p>
        </w:tc>
        <w:tc>
          <w:tcPr>
            <w:tcW w:w="1406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T(1-60)</w:t>
            </w:r>
          </w:p>
        </w:tc>
        <w:tc>
          <w:tcPr>
            <w:tcW w:w="2054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491022" w:rsidRPr="00075F73" w:rsidRDefault="00491022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номер дома (номер владения)</w:t>
            </w:r>
          </w:p>
        </w:tc>
      </w:tr>
      <w:tr w:rsidR="00CE446A" w:rsidRPr="00936339" w:rsidTr="00075F73">
        <w:trPr>
          <w:cantSplit/>
          <w:trHeight w:val="170"/>
        </w:trPr>
        <w:tc>
          <w:tcPr>
            <w:tcW w:w="503" w:type="dxa"/>
          </w:tcPr>
          <w:p w:rsidR="00491022" w:rsidRPr="00075F73" w:rsidRDefault="00A72E0B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8</w:t>
            </w:r>
          </w:p>
        </w:tc>
        <w:tc>
          <w:tcPr>
            <w:tcW w:w="2188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Корпус (строение)</w:t>
            </w:r>
          </w:p>
        </w:tc>
        <w:tc>
          <w:tcPr>
            <w:tcW w:w="2744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Корп</w:t>
            </w:r>
          </w:p>
        </w:tc>
        <w:tc>
          <w:tcPr>
            <w:tcW w:w="1406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T(1-20)</w:t>
            </w:r>
          </w:p>
        </w:tc>
        <w:tc>
          <w:tcPr>
            <w:tcW w:w="2054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491022" w:rsidRPr="00075F73" w:rsidRDefault="00491022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номер корпуса (строения)</w:t>
            </w:r>
          </w:p>
        </w:tc>
      </w:tr>
      <w:tr w:rsidR="00CE446A" w:rsidRPr="00936339" w:rsidTr="00075F73">
        <w:trPr>
          <w:cantSplit/>
          <w:trHeight w:val="170"/>
        </w:trPr>
        <w:tc>
          <w:tcPr>
            <w:tcW w:w="503" w:type="dxa"/>
          </w:tcPr>
          <w:p w:rsidR="00491022" w:rsidRPr="00075F73" w:rsidRDefault="00A72E0B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9</w:t>
            </w:r>
          </w:p>
        </w:tc>
        <w:tc>
          <w:tcPr>
            <w:tcW w:w="2188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Квартира (офис)</w:t>
            </w:r>
          </w:p>
        </w:tc>
        <w:tc>
          <w:tcPr>
            <w:tcW w:w="2744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Оф</w:t>
            </w:r>
          </w:p>
        </w:tc>
        <w:tc>
          <w:tcPr>
            <w:tcW w:w="1406" w:type="dxa"/>
            <w:shd w:val="clear" w:color="auto" w:fill="auto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T(1-20)</w:t>
            </w:r>
          </w:p>
        </w:tc>
        <w:tc>
          <w:tcPr>
            <w:tcW w:w="2054" w:type="dxa"/>
          </w:tcPr>
          <w:p w:rsidR="00491022" w:rsidRPr="00075F73" w:rsidRDefault="00491022" w:rsidP="00491022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44" w:type="dxa"/>
          </w:tcPr>
          <w:p w:rsidR="00491022" w:rsidRPr="00075F73" w:rsidRDefault="00491022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787" w:type="dxa"/>
            <w:shd w:val="clear" w:color="auto" w:fill="auto"/>
          </w:tcPr>
          <w:p w:rsidR="00491022" w:rsidRPr="00075F73" w:rsidRDefault="00491022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номер квартиры, офиса, помещения или комнаты правления</w:t>
            </w:r>
          </w:p>
        </w:tc>
      </w:tr>
    </w:tbl>
    <w:p w:rsidR="00D53123" w:rsidRDefault="00D53123" w:rsidP="00091F76"/>
    <w:p w:rsidR="0094058B" w:rsidRPr="00CE446A" w:rsidRDefault="00D53123" w:rsidP="00075F73">
      <w:pPr>
        <w:pStyle w:val="af0"/>
        <w:jc w:val="right"/>
      </w:pPr>
      <w:bookmarkStart w:id="945" w:name="_Ref464816526"/>
      <w:r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>
        <w:rPr>
          <w:noProof/>
        </w:rPr>
        <w:t>10</w:t>
      </w:r>
      <w:r w:rsidR="00AB680A">
        <w:rPr>
          <w:noProof/>
        </w:rPr>
        <w:fldChar w:fldCharType="end"/>
      </w:r>
      <w:bookmarkEnd w:id="945"/>
    </w:p>
    <w:p w:rsidR="0094058B" w:rsidRPr="00CE446A" w:rsidRDefault="0094058B" w:rsidP="00421DA0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«Сведения о документе, удостоверяющем личность» (СведДокУдЛичн)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2161"/>
        <w:gridCol w:w="2803"/>
        <w:gridCol w:w="1325"/>
        <w:gridCol w:w="1851"/>
        <w:gridCol w:w="2041"/>
        <w:gridCol w:w="5242"/>
      </w:tblGrid>
      <w:tr w:rsidR="0094058B" w:rsidRPr="00355667" w:rsidTr="00075F73">
        <w:trPr>
          <w:cantSplit/>
          <w:trHeight w:val="170"/>
          <w:tblHeader/>
        </w:trPr>
        <w:tc>
          <w:tcPr>
            <w:tcW w:w="503" w:type="dxa"/>
            <w:shd w:val="clear" w:color="auto" w:fill="EAEAEA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№</w:t>
            </w:r>
          </w:p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161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803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325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1851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2041" w:type="dxa"/>
            <w:shd w:val="clear" w:color="auto" w:fill="EAEAEA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5242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94058B" w:rsidRPr="00355667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</w:t>
            </w:r>
          </w:p>
        </w:tc>
        <w:tc>
          <w:tcPr>
            <w:tcW w:w="2161" w:type="dxa"/>
            <w:shd w:val="clear" w:color="auto" w:fill="auto"/>
          </w:tcPr>
          <w:p w:rsidR="0094058B" w:rsidRPr="00075F73" w:rsidRDefault="0094058B">
            <w:pPr>
              <w:pStyle w:val="ad"/>
              <w:contextualSpacing/>
              <w:rPr>
                <w:bCs w:val="0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Код вида документа, удостоверяющего личность</w:t>
            </w:r>
          </w:p>
        </w:tc>
        <w:tc>
          <w:tcPr>
            <w:tcW w:w="2803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-109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ВидДокКод</w:t>
            </w:r>
          </w:p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360"/>
              <w:jc w:val="center"/>
              <w:rPr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К(2)</w:t>
            </w:r>
          </w:p>
        </w:tc>
        <w:tc>
          <w:tcPr>
            <w:tcW w:w="1851" w:type="dxa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2041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242" w:type="dxa"/>
            <w:shd w:val="clear" w:color="auto" w:fill="auto"/>
          </w:tcPr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код вида документа, удостоверяющего личность</w:t>
            </w:r>
            <w:r w:rsidR="00BA62B9">
              <w:rPr>
                <w:sz w:val="20"/>
                <w:szCs w:val="20"/>
              </w:rPr>
              <w:t>,</w:t>
            </w:r>
            <w:r w:rsidRPr="00075F73">
              <w:rPr>
                <w:sz w:val="20"/>
                <w:szCs w:val="20"/>
              </w:rPr>
              <w:t xml:space="preserve"> в соответствии с</w:t>
            </w:r>
            <w:r w:rsidR="00AC3C95" w:rsidRPr="00075F73">
              <w:rPr>
                <w:sz w:val="20"/>
                <w:szCs w:val="20"/>
              </w:rPr>
              <w:t xml:space="preserve">о справочником кодов видов документов, удостоверяющих личность или подтверждающих право иностранного гражданина </w:t>
            </w:r>
            <w:r w:rsidR="00355667">
              <w:rPr>
                <w:sz w:val="20"/>
                <w:szCs w:val="20"/>
              </w:rPr>
              <w:t>(</w:t>
            </w:r>
            <w:r w:rsidR="00AC3C95" w:rsidRPr="00075F73">
              <w:rPr>
                <w:sz w:val="20"/>
                <w:szCs w:val="20"/>
              </w:rPr>
              <w:t>или лица без гражданства</w:t>
            </w:r>
            <w:r w:rsidR="00355667">
              <w:rPr>
                <w:sz w:val="20"/>
                <w:szCs w:val="20"/>
              </w:rPr>
              <w:t>)</w:t>
            </w:r>
            <w:r w:rsidR="00AC3C95" w:rsidRPr="00075F73">
              <w:rPr>
                <w:sz w:val="20"/>
                <w:szCs w:val="20"/>
              </w:rPr>
              <w:t xml:space="preserve"> на пребывание (проживание) в Российской Федерации, используемых для представления информации в уполномоченный орган</w:t>
            </w:r>
          </w:p>
        </w:tc>
      </w:tr>
      <w:tr w:rsidR="0094058B" w:rsidRPr="00355667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161" w:type="dxa"/>
            <w:shd w:val="clear" w:color="auto" w:fill="auto"/>
          </w:tcPr>
          <w:p w:rsidR="0094058B" w:rsidRPr="00075F73" w:rsidRDefault="0094058B" w:rsidP="00075F73">
            <w:pPr>
              <w:pStyle w:val="ad"/>
              <w:contextualSpacing/>
              <w:rPr>
                <w:bCs w:val="0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Наименование вида документа, удостоверяющего личность</w:t>
            </w:r>
          </w:p>
        </w:tc>
        <w:tc>
          <w:tcPr>
            <w:tcW w:w="2803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-109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ВидДокНаименование</w:t>
            </w:r>
          </w:p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360"/>
              <w:jc w:val="center"/>
              <w:rPr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Т(1-</w:t>
            </w:r>
            <w:r w:rsidRPr="00075F73">
              <w:rPr>
                <w:bCs/>
                <w:sz w:val="20"/>
                <w:szCs w:val="20"/>
                <w:lang w:val="en-US"/>
              </w:rPr>
              <w:t>250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851" w:type="dxa"/>
          </w:tcPr>
          <w:p w:rsidR="0094058B" w:rsidRPr="00075F73" w:rsidRDefault="0094058B" w:rsidP="0094058B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2041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242" w:type="dxa"/>
            <w:shd w:val="clear" w:color="auto" w:fill="auto"/>
          </w:tcPr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наименование документа, удостоверяющего личность, соответствующее коду вида документа (</w:t>
            </w:r>
            <w:r w:rsidR="00396636" w:rsidRPr="00075F73">
              <w:rPr>
                <w:sz w:val="20"/>
                <w:szCs w:val="20"/>
              </w:rPr>
              <w:t xml:space="preserve">из справочника кодов видов документов, удостоверяющих личность или подтверждающих право иностранного гражданина </w:t>
            </w:r>
            <w:r w:rsidR="00355667">
              <w:rPr>
                <w:sz w:val="20"/>
                <w:szCs w:val="20"/>
              </w:rPr>
              <w:t>(</w:t>
            </w:r>
            <w:r w:rsidR="00396636" w:rsidRPr="00075F73">
              <w:rPr>
                <w:sz w:val="20"/>
                <w:szCs w:val="20"/>
              </w:rPr>
              <w:t>или лица без гражданства</w:t>
            </w:r>
            <w:r w:rsidR="00355667">
              <w:rPr>
                <w:sz w:val="20"/>
                <w:szCs w:val="20"/>
              </w:rPr>
              <w:t>)</w:t>
            </w:r>
            <w:r w:rsidR="00396636" w:rsidRPr="00075F73">
              <w:rPr>
                <w:sz w:val="20"/>
                <w:szCs w:val="20"/>
              </w:rPr>
              <w:t xml:space="preserve"> на пребывание (проживание) в Российской Федерации, используемых для представления информации в уполномоченный орган)</w:t>
            </w:r>
          </w:p>
        </w:tc>
      </w:tr>
      <w:tr w:rsidR="0094058B" w:rsidRPr="00355667" w:rsidTr="00075F73">
        <w:trPr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3</w:t>
            </w:r>
          </w:p>
        </w:tc>
        <w:tc>
          <w:tcPr>
            <w:tcW w:w="2161" w:type="dxa"/>
            <w:shd w:val="clear" w:color="auto" w:fill="auto"/>
          </w:tcPr>
          <w:p w:rsidR="0094058B" w:rsidRPr="00075F73" w:rsidRDefault="0094058B" w:rsidP="00075F73">
            <w:pPr>
              <w:pStyle w:val="ad"/>
              <w:contextualSpacing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Серия документа, удостоверяющего личность</w:t>
            </w:r>
          </w:p>
        </w:tc>
        <w:tc>
          <w:tcPr>
            <w:tcW w:w="2803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-109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СерияДок</w:t>
            </w:r>
          </w:p>
        </w:tc>
        <w:tc>
          <w:tcPr>
            <w:tcW w:w="1325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Т(1-</w:t>
            </w:r>
            <w:r w:rsidRPr="00075F73">
              <w:rPr>
                <w:bCs/>
                <w:sz w:val="20"/>
                <w:szCs w:val="20"/>
                <w:lang w:val="en-US"/>
              </w:rPr>
              <w:t>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851" w:type="dxa"/>
          </w:tcPr>
          <w:p w:rsidR="0094058B" w:rsidRPr="00075F73" w:rsidRDefault="00A301FF" w:rsidP="0094058B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П</w:t>
            </w:r>
          </w:p>
        </w:tc>
        <w:tc>
          <w:tcPr>
            <w:tcW w:w="2041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242" w:type="dxa"/>
            <w:shd w:val="clear" w:color="auto" w:fill="auto"/>
          </w:tcPr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серия документа, удостоверяющего личность.</w:t>
            </w:r>
          </w:p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Если в документе отсутствует серия документа, то показатель не заполняется</w:t>
            </w:r>
          </w:p>
        </w:tc>
      </w:tr>
      <w:tr w:rsidR="0094058B" w:rsidRPr="00355667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4</w:t>
            </w:r>
          </w:p>
        </w:tc>
        <w:tc>
          <w:tcPr>
            <w:tcW w:w="2161" w:type="dxa"/>
            <w:shd w:val="clear" w:color="auto" w:fill="auto"/>
          </w:tcPr>
          <w:p w:rsidR="0094058B" w:rsidRPr="00075F73" w:rsidRDefault="0094058B" w:rsidP="00075F73">
            <w:pPr>
              <w:pStyle w:val="ad"/>
              <w:contextualSpacing/>
              <w:rPr>
                <w:bCs w:val="0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Номер документа, удостоверяющего личность</w:t>
            </w:r>
          </w:p>
        </w:tc>
        <w:tc>
          <w:tcPr>
            <w:tcW w:w="2803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71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НомДок</w:t>
            </w:r>
          </w:p>
        </w:tc>
        <w:tc>
          <w:tcPr>
            <w:tcW w:w="1325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Т(1-</w:t>
            </w:r>
            <w:r w:rsidRPr="00075F73">
              <w:rPr>
                <w:bCs/>
                <w:sz w:val="20"/>
                <w:szCs w:val="20"/>
                <w:lang w:val="en-US"/>
              </w:rPr>
              <w:t>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851" w:type="dxa"/>
          </w:tcPr>
          <w:p w:rsidR="0094058B" w:rsidRPr="00075F73" w:rsidRDefault="00A301FF" w:rsidP="0094058B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П</w:t>
            </w:r>
          </w:p>
        </w:tc>
        <w:tc>
          <w:tcPr>
            <w:tcW w:w="2041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242" w:type="dxa"/>
            <w:shd w:val="clear" w:color="auto" w:fill="auto"/>
          </w:tcPr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номер документа, удостоверяющего </w:t>
            </w:r>
            <w:r w:rsidR="009647CE">
              <w:rPr>
                <w:sz w:val="20"/>
                <w:szCs w:val="20"/>
              </w:rPr>
              <w:t>л</w:t>
            </w:r>
            <w:r w:rsidRPr="00075F73">
              <w:rPr>
                <w:sz w:val="20"/>
                <w:szCs w:val="20"/>
              </w:rPr>
              <w:t>ичность.</w:t>
            </w:r>
          </w:p>
          <w:p w:rsidR="0094058B" w:rsidRPr="00075F73" w:rsidRDefault="0094058B" w:rsidP="00075F73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Если в документе отсутствует номер документа, то показатель не заполняется</w:t>
            </w:r>
          </w:p>
        </w:tc>
      </w:tr>
      <w:tr w:rsidR="0094058B" w:rsidRPr="00355667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5</w:t>
            </w:r>
          </w:p>
        </w:tc>
        <w:tc>
          <w:tcPr>
            <w:tcW w:w="2161" w:type="dxa"/>
            <w:shd w:val="clear" w:color="auto" w:fill="auto"/>
          </w:tcPr>
          <w:p w:rsidR="0094058B" w:rsidRPr="00075F73" w:rsidRDefault="0094058B">
            <w:pPr>
              <w:pStyle w:val="ad"/>
              <w:contextualSpacing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2803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075F73">
              <w:rPr>
                <w:sz w:val="20"/>
                <w:szCs w:val="20"/>
              </w:rPr>
              <w:t>ДатВыдачиДок</w:t>
            </w:r>
          </w:p>
        </w:tc>
        <w:tc>
          <w:tcPr>
            <w:tcW w:w="1325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Д</w:t>
            </w:r>
          </w:p>
        </w:tc>
        <w:tc>
          <w:tcPr>
            <w:tcW w:w="1851" w:type="dxa"/>
          </w:tcPr>
          <w:p w:rsidR="0094058B" w:rsidRPr="00075F73" w:rsidRDefault="0094058B" w:rsidP="0094058B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2041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242" w:type="dxa"/>
            <w:shd w:val="clear" w:color="auto" w:fill="auto"/>
          </w:tcPr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дата выдачи документа, удостоверяющего личность</w:t>
            </w:r>
          </w:p>
        </w:tc>
      </w:tr>
      <w:tr w:rsidR="0094058B" w:rsidRPr="00355667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6</w:t>
            </w:r>
          </w:p>
        </w:tc>
        <w:tc>
          <w:tcPr>
            <w:tcW w:w="2161" w:type="dxa"/>
            <w:shd w:val="clear" w:color="auto" w:fill="auto"/>
          </w:tcPr>
          <w:p w:rsidR="0094058B" w:rsidRPr="00075F73" w:rsidRDefault="0094058B" w:rsidP="00BB7888">
            <w:pPr>
              <w:pStyle w:val="ad"/>
              <w:contextualSpacing/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Орган, выдавший документ, удостоверяющий личность</w:t>
            </w:r>
          </w:p>
        </w:tc>
        <w:tc>
          <w:tcPr>
            <w:tcW w:w="2803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КемВыданДок</w:t>
            </w:r>
          </w:p>
        </w:tc>
        <w:tc>
          <w:tcPr>
            <w:tcW w:w="1325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T(1-</w:t>
            </w:r>
            <w:r w:rsidRPr="00075F73">
              <w:rPr>
                <w:bCs/>
                <w:sz w:val="20"/>
                <w:szCs w:val="20"/>
                <w:lang w:val="en-US"/>
              </w:rPr>
              <w:t>250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851" w:type="dxa"/>
          </w:tcPr>
          <w:p w:rsidR="0094058B" w:rsidRPr="00075F73" w:rsidRDefault="0094058B" w:rsidP="0094058B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2041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242" w:type="dxa"/>
            <w:shd w:val="clear" w:color="auto" w:fill="auto"/>
          </w:tcPr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наименование органа</w:t>
            </w:r>
            <w:r w:rsidR="00BA62B9">
              <w:rPr>
                <w:sz w:val="20"/>
                <w:szCs w:val="20"/>
              </w:rPr>
              <w:t>,</w:t>
            </w:r>
            <w:r w:rsidRPr="00075F73">
              <w:rPr>
                <w:sz w:val="20"/>
                <w:szCs w:val="20"/>
              </w:rPr>
              <w:t xml:space="preserve"> выдавшего документ, удостоверяющий личность</w:t>
            </w:r>
          </w:p>
        </w:tc>
      </w:tr>
      <w:tr w:rsidR="0094058B" w:rsidRPr="00355667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7</w:t>
            </w:r>
          </w:p>
        </w:tc>
        <w:tc>
          <w:tcPr>
            <w:tcW w:w="2161" w:type="dxa"/>
            <w:shd w:val="clear" w:color="auto" w:fill="auto"/>
          </w:tcPr>
          <w:p w:rsidR="0094058B" w:rsidRPr="00075F73" w:rsidRDefault="0094058B" w:rsidP="00BB7888">
            <w:pPr>
              <w:pStyle w:val="ad"/>
              <w:contextualSpacing/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Код подразделения</w:t>
            </w:r>
          </w:p>
        </w:tc>
        <w:tc>
          <w:tcPr>
            <w:tcW w:w="2803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36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КодПодр</w:t>
            </w:r>
          </w:p>
        </w:tc>
        <w:tc>
          <w:tcPr>
            <w:tcW w:w="1325" w:type="dxa"/>
            <w:shd w:val="clear" w:color="auto" w:fill="auto"/>
          </w:tcPr>
          <w:p w:rsidR="0094058B" w:rsidRPr="00075F73" w:rsidRDefault="0094058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Т(1-</w:t>
            </w:r>
            <w:r w:rsidRPr="00075F73">
              <w:rPr>
                <w:bCs/>
                <w:sz w:val="20"/>
                <w:szCs w:val="20"/>
                <w:lang w:val="en-US"/>
              </w:rPr>
              <w:t>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851" w:type="dxa"/>
          </w:tcPr>
          <w:p w:rsidR="0094058B" w:rsidRPr="00075F73" w:rsidRDefault="00A301FF" w:rsidP="0094058B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П</w:t>
            </w:r>
          </w:p>
        </w:tc>
        <w:tc>
          <w:tcPr>
            <w:tcW w:w="2041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242" w:type="dxa"/>
            <w:shd w:val="clear" w:color="auto" w:fill="auto"/>
          </w:tcPr>
          <w:p w:rsidR="0094058B" w:rsidRPr="00075F73" w:rsidRDefault="0094058B" w:rsidP="00421DA0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код подразделения органа</w:t>
            </w:r>
            <w:r w:rsidR="00BA62B9">
              <w:rPr>
                <w:sz w:val="20"/>
                <w:szCs w:val="20"/>
              </w:rPr>
              <w:t>,</w:t>
            </w:r>
            <w:r w:rsidRPr="00075F73">
              <w:rPr>
                <w:sz w:val="20"/>
                <w:szCs w:val="20"/>
              </w:rPr>
              <w:t xml:space="preserve"> выдавшего документ, удостоверяющий личность.</w:t>
            </w:r>
          </w:p>
          <w:p w:rsidR="0094058B" w:rsidRPr="00075F73" w:rsidRDefault="0094058B" w:rsidP="00896779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В случае отсутствия значения показателя, показатель не заполняется</w:t>
            </w:r>
          </w:p>
        </w:tc>
      </w:tr>
      <w:tr w:rsidR="00CE446A" w:rsidRPr="00355667" w:rsidTr="00075F73">
        <w:trPr>
          <w:cantSplit/>
          <w:trHeight w:val="170"/>
        </w:trPr>
        <w:tc>
          <w:tcPr>
            <w:tcW w:w="503" w:type="dxa"/>
          </w:tcPr>
          <w:p w:rsidR="009B4780" w:rsidRPr="00075F73" w:rsidRDefault="009B4780" w:rsidP="009B4780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8</w:t>
            </w:r>
          </w:p>
        </w:tc>
        <w:tc>
          <w:tcPr>
            <w:tcW w:w="2161" w:type="dxa"/>
            <w:shd w:val="clear" w:color="auto" w:fill="auto"/>
          </w:tcPr>
          <w:p w:rsidR="009B4780" w:rsidRPr="00075F73" w:rsidRDefault="009B4780" w:rsidP="009B4780">
            <w:pPr>
              <w:pStyle w:val="ad"/>
              <w:contextualSpacing/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Наименование иного документа</w:t>
            </w:r>
          </w:p>
        </w:tc>
        <w:tc>
          <w:tcPr>
            <w:tcW w:w="2803" w:type="dxa"/>
            <w:shd w:val="clear" w:color="auto" w:fill="auto"/>
          </w:tcPr>
          <w:p w:rsidR="009B4780" w:rsidRPr="00075F73" w:rsidRDefault="009B4780" w:rsidP="009B478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360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ИноеНаименованиеДок</w:t>
            </w:r>
          </w:p>
        </w:tc>
        <w:tc>
          <w:tcPr>
            <w:tcW w:w="1325" w:type="dxa"/>
            <w:shd w:val="clear" w:color="auto" w:fill="auto"/>
          </w:tcPr>
          <w:p w:rsidR="009B4780" w:rsidRPr="00075F73" w:rsidRDefault="009B4780" w:rsidP="009B4780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T(1-</w:t>
            </w:r>
            <w:r w:rsidRPr="00075F73">
              <w:rPr>
                <w:bCs/>
                <w:sz w:val="20"/>
                <w:szCs w:val="20"/>
                <w:lang w:val="en-US"/>
              </w:rPr>
              <w:t>250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851" w:type="dxa"/>
          </w:tcPr>
          <w:p w:rsidR="009B4780" w:rsidRPr="00075F73" w:rsidRDefault="009B4780" w:rsidP="009B4780">
            <w:pPr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2041" w:type="dxa"/>
          </w:tcPr>
          <w:p w:rsidR="009B4780" w:rsidRPr="00075F73" w:rsidRDefault="009B4780" w:rsidP="009B478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242" w:type="dxa"/>
            <w:shd w:val="clear" w:color="auto" w:fill="auto"/>
          </w:tcPr>
          <w:p w:rsidR="009B4780" w:rsidRPr="00075F73" w:rsidRDefault="009B4780" w:rsidP="00BA62B9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наименование иного документа, в случае если показател</w:t>
            </w:r>
            <w:r w:rsidR="00BA62B9">
              <w:rPr>
                <w:sz w:val="20"/>
                <w:szCs w:val="20"/>
              </w:rPr>
              <w:t>ь</w:t>
            </w:r>
            <w:r w:rsidRPr="00075F73">
              <w:rPr>
                <w:sz w:val="20"/>
                <w:szCs w:val="20"/>
              </w:rPr>
              <w:t xml:space="preserve"> «Код вида документа, удостоверяющего личность» принимает значение «28», «35» или «40»</w:t>
            </w:r>
          </w:p>
        </w:tc>
      </w:tr>
    </w:tbl>
    <w:p w:rsidR="00EA285B" w:rsidRDefault="00EA285B" w:rsidP="00C2533F">
      <w:pPr>
        <w:pStyle w:val="af0"/>
        <w:keepNext/>
        <w:jc w:val="right"/>
      </w:pPr>
    </w:p>
    <w:p w:rsidR="00D212F5" w:rsidRDefault="00D212F5">
      <w:pPr>
        <w:rPr>
          <w:b/>
          <w:bCs/>
          <w:sz w:val="20"/>
          <w:szCs w:val="20"/>
        </w:rPr>
      </w:pPr>
      <w:bookmarkStart w:id="946" w:name="_Ref464816504"/>
      <w:r>
        <w:br w:type="page"/>
      </w:r>
    </w:p>
    <w:p w:rsidR="0094058B" w:rsidRPr="00CE446A" w:rsidRDefault="00EA285B" w:rsidP="00075F73">
      <w:pPr>
        <w:pStyle w:val="af0"/>
        <w:jc w:val="right"/>
      </w:pPr>
      <w:r>
        <w:lastRenderedPageBreak/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>
        <w:rPr>
          <w:noProof/>
        </w:rPr>
        <w:t>11</w:t>
      </w:r>
      <w:r w:rsidR="00AB680A">
        <w:rPr>
          <w:noProof/>
        </w:rPr>
        <w:fldChar w:fldCharType="end"/>
      </w:r>
      <w:bookmarkEnd w:id="946"/>
    </w:p>
    <w:p w:rsidR="0094058B" w:rsidRPr="00CE446A" w:rsidRDefault="0094058B" w:rsidP="00421DA0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</w:t>
      </w:r>
      <w:r w:rsidR="00C61C26" w:rsidRPr="00CE446A">
        <w:rPr>
          <w:b/>
          <w:sz w:val="26"/>
          <w:szCs w:val="26"/>
        </w:rPr>
        <w:t>ных «Место рождения» (МестоРожд</w:t>
      </w:r>
      <w:r w:rsidRPr="00CE446A">
        <w:rPr>
          <w:b/>
          <w:sz w:val="26"/>
          <w:szCs w:val="26"/>
        </w:rPr>
        <w:t>ения)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2150"/>
        <w:gridCol w:w="2716"/>
        <w:gridCol w:w="1396"/>
        <w:gridCol w:w="2028"/>
        <w:gridCol w:w="2218"/>
        <w:gridCol w:w="4915"/>
      </w:tblGrid>
      <w:tr w:rsidR="0094058B" w:rsidRPr="000A26C2" w:rsidTr="00075F73">
        <w:trPr>
          <w:cantSplit/>
          <w:trHeight w:val="170"/>
          <w:tblHeader/>
        </w:trPr>
        <w:tc>
          <w:tcPr>
            <w:tcW w:w="503" w:type="dxa"/>
            <w:shd w:val="clear" w:color="auto" w:fill="EAEAEA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№</w:t>
            </w:r>
          </w:p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150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716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396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2028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2218" w:type="dxa"/>
            <w:shd w:val="clear" w:color="auto" w:fill="EAEAEA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4915" w:type="dxa"/>
            <w:shd w:val="clear" w:color="auto" w:fill="EAEAEA"/>
            <w:vAlign w:val="center"/>
          </w:tcPr>
          <w:p w:rsidR="0094058B" w:rsidRPr="00075F73" w:rsidRDefault="0094058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94058B" w:rsidRPr="000A26C2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Код страны</w:t>
            </w:r>
          </w:p>
        </w:tc>
        <w:tc>
          <w:tcPr>
            <w:tcW w:w="2716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КодОКСМ</w:t>
            </w:r>
          </w:p>
        </w:tc>
        <w:tc>
          <w:tcPr>
            <w:tcW w:w="1396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К(3)</w:t>
            </w:r>
          </w:p>
        </w:tc>
        <w:tc>
          <w:tcPr>
            <w:tcW w:w="2028" w:type="dxa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18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915" w:type="dxa"/>
            <w:shd w:val="clear" w:color="auto" w:fill="auto"/>
          </w:tcPr>
          <w:p w:rsidR="0094058B" w:rsidRPr="00075F73" w:rsidRDefault="002323F9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цифровой код страны</w:t>
            </w:r>
            <w:r w:rsidR="00BA62B9">
              <w:rPr>
                <w:sz w:val="20"/>
                <w:szCs w:val="20"/>
              </w:rPr>
              <w:t>,</w:t>
            </w:r>
            <w:r w:rsidR="000A26C2">
              <w:rPr>
                <w:sz w:val="20"/>
                <w:szCs w:val="20"/>
              </w:rPr>
              <w:t xml:space="preserve"> </w:t>
            </w:r>
            <w:r w:rsidR="0094058B" w:rsidRPr="00075F73">
              <w:rPr>
                <w:sz w:val="20"/>
                <w:szCs w:val="20"/>
              </w:rPr>
              <w:t>в соответствии с Общероссийским классификатором стран мира (далее – ОКСМ)</w:t>
            </w:r>
          </w:p>
        </w:tc>
      </w:tr>
      <w:tr w:rsidR="0094058B" w:rsidRPr="000A26C2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left"/>
              <w:rPr>
                <w:sz w:val="20"/>
              </w:rPr>
            </w:pPr>
            <w:r w:rsidRPr="00075F73">
              <w:rPr>
                <w:sz w:val="20"/>
              </w:rPr>
              <w:t>Код субъекта Российской Федерации по ОКАТО</w:t>
            </w:r>
          </w:p>
        </w:tc>
        <w:tc>
          <w:tcPr>
            <w:tcW w:w="2716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КодСубъектаПоОКАТО</w:t>
            </w:r>
          </w:p>
        </w:tc>
        <w:tc>
          <w:tcPr>
            <w:tcW w:w="1396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К(2)</w:t>
            </w:r>
          </w:p>
        </w:tc>
        <w:tc>
          <w:tcPr>
            <w:tcW w:w="2028" w:type="dxa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18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915" w:type="dxa"/>
            <w:shd w:val="clear" w:color="auto" w:fill="auto"/>
          </w:tcPr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код субъекта Российской Федерации по Общероссийскому классификатору объектов административно-территориального деления (далее – ОКАТО).</w:t>
            </w:r>
          </w:p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Для лиц, родившихся в иностранном государстве, показатель не заполняется</w:t>
            </w:r>
          </w:p>
        </w:tc>
      </w:tr>
      <w:tr w:rsidR="0094058B" w:rsidRPr="000A26C2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Район</w:t>
            </w:r>
          </w:p>
        </w:tc>
        <w:tc>
          <w:tcPr>
            <w:tcW w:w="2716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Район</w:t>
            </w:r>
          </w:p>
        </w:tc>
        <w:tc>
          <w:tcPr>
            <w:tcW w:w="1396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</w:t>
            </w:r>
            <w:r w:rsidRPr="00075F73">
              <w:rPr>
                <w:sz w:val="20"/>
                <w:lang w:val="en-US"/>
              </w:rPr>
              <w:t>250</w:t>
            </w:r>
            <w:r w:rsidRPr="00075F73">
              <w:rPr>
                <w:sz w:val="20"/>
              </w:rPr>
              <w:t>)</w:t>
            </w:r>
          </w:p>
        </w:tc>
        <w:tc>
          <w:tcPr>
            <w:tcW w:w="2028" w:type="dxa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18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915" w:type="dxa"/>
            <w:shd w:val="clear" w:color="auto" w:fill="auto"/>
          </w:tcPr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район (регион) республиканского и областного значения.</w:t>
            </w:r>
          </w:p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Показатель не заполняется для городов Москва, Санкт-Петербург (Ленинград) и Севастополь, являющихся городами федерального значения, а также в случае отсутствия значения показателя</w:t>
            </w:r>
          </w:p>
        </w:tc>
      </w:tr>
      <w:tr w:rsidR="0094058B" w:rsidRPr="000A26C2" w:rsidTr="00075F73">
        <w:trPr>
          <w:cantSplit/>
          <w:trHeight w:val="170"/>
        </w:trPr>
        <w:tc>
          <w:tcPr>
            <w:tcW w:w="503" w:type="dxa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4</w:t>
            </w:r>
          </w:p>
        </w:tc>
        <w:tc>
          <w:tcPr>
            <w:tcW w:w="2150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jc w:val="both"/>
              <w:rPr>
                <w:sz w:val="20"/>
              </w:rPr>
            </w:pPr>
            <w:r w:rsidRPr="00075F73">
              <w:rPr>
                <w:sz w:val="20"/>
              </w:rPr>
              <w:t>Населенный пункт</w:t>
            </w:r>
          </w:p>
        </w:tc>
        <w:tc>
          <w:tcPr>
            <w:tcW w:w="2716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Пункт</w:t>
            </w:r>
          </w:p>
        </w:tc>
        <w:tc>
          <w:tcPr>
            <w:tcW w:w="1396" w:type="dxa"/>
            <w:shd w:val="clear" w:color="auto" w:fill="auto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sz w:val="20"/>
              </w:rPr>
              <w:t>T(1-</w:t>
            </w:r>
            <w:r w:rsidRPr="00075F73">
              <w:rPr>
                <w:sz w:val="20"/>
                <w:lang w:val="en-US"/>
              </w:rPr>
              <w:t>250</w:t>
            </w:r>
            <w:r w:rsidRPr="00075F73">
              <w:rPr>
                <w:sz w:val="20"/>
              </w:rPr>
              <w:t>)</w:t>
            </w:r>
          </w:p>
        </w:tc>
        <w:tc>
          <w:tcPr>
            <w:tcW w:w="2028" w:type="dxa"/>
          </w:tcPr>
          <w:p w:rsidR="0094058B" w:rsidRPr="00075F73" w:rsidRDefault="0094058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218" w:type="dxa"/>
          </w:tcPr>
          <w:p w:rsidR="0094058B" w:rsidRPr="00075F73" w:rsidRDefault="0094058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915" w:type="dxa"/>
            <w:shd w:val="clear" w:color="auto" w:fill="auto"/>
          </w:tcPr>
          <w:p w:rsidR="0094058B" w:rsidRPr="00075F73" w:rsidRDefault="0094058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населенный пункт (город, поселок городского типа, сельский населенный пункт и </w:t>
            </w:r>
            <w:r w:rsidR="000A26C2" w:rsidRPr="00075F73">
              <w:rPr>
                <w:sz w:val="20"/>
                <w:szCs w:val="20"/>
              </w:rPr>
              <w:t>т</w:t>
            </w:r>
            <w:r w:rsidR="000A26C2">
              <w:rPr>
                <w:sz w:val="20"/>
                <w:szCs w:val="20"/>
              </w:rPr>
              <w:t>.</w:t>
            </w:r>
            <w:r w:rsidR="000A26C2" w:rsidRPr="00075F73">
              <w:rPr>
                <w:sz w:val="20"/>
                <w:szCs w:val="20"/>
              </w:rPr>
              <w:t xml:space="preserve"> п</w:t>
            </w:r>
            <w:r w:rsidR="000A26C2">
              <w:rPr>
                <w:sz w:val="20"/>
                <w:szCs w:val="20"/>
              </w:rPr>
              <w:t>.</w:t>
            </w:r>
            <w:r w:rsidRPr="00075F73">
              <w:rPr>
                <w:sz w:val="20"/>
                <w:szCs w:val="20"/>
              </w:rPr>
              <w:t>)</w:t>
            </w:r>
          </w:p>
        </w:tc>
      </w:tr>
    </w:tbl>
    <w:p w:rsidR="00F65799" w:rsidRPr="00CE446A" w:rsidRDefault="00F65799" w:rsidP="00075F73"/>
    <w:p w:rsidR="00EA285B" w:rsidRDefault="00EA285B" w:rsidP="00075F73">
      <w:pPr>
        <w:pStyle w:val="af0"/>
        <w:jc w:val="right"/>
      </w:pPr>
      <w:bookmarkStart w:id="947" w:name="_Ref464816556"/>
      <w:r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>
        <w:rPr>
          <w:noProof/>
        </w:rPr>
        <w:t>12</w:t>
      </w:r>
      <w:r w:rsidR="00AB680A">
        <w:rPr>
          <w:noProof/>
        </w:rPr>
        <w:fldChar w:fldCharType="end"/>
      </w:r>
      <w:bookmarkEnd w:id="947"/>
    </w:p>
    <w:p w:rsidR="00F6046A" w:rsidRPr="00CE446A" w:rsidRDefault="00F6046A" w:rsidP="00421DA0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«Сведения о миграционной карте» (СведМигрКарта)</w:t>
      </w:r>
      <w:ins w:id="948" w:author="Бобовал Ольга Всеволодовна" w:date="2018-08-17T09:51:00Z">
        <w:r w:rsidR="00802783">
          <w:rPr>
            <w:b/>
            <w:sz w:val="26"/>
            <w:szCs w:val="26"/>
          </w:rPr>
          <w:t xml:space="preserve"> Для нерезидентов</w:t>
        </w:r>
      </w:ins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2645"/>
        <w:gridCol w:w="1842"/>
        <w:gridCol w:w="1418"/>
        <w:gridCol w:w="1984"/>
        <w:gridCol w:w="1985"/>
        <w:gridCol w:w="5549"/>
      </w:tblGrid>
      <w:tr w:rsidR="00F6046A" w:rsidRPr="00766B58" w:rsidTr="00075F73">
        <w:trPr>
          <w:cantSplit/>
          <w:trHeight w:val="170"/>
          <w:tblHeader/>
        </w:trPr>
        <w:tc>
          <w:tcPr>
            <w:tcW w:w="503" w:type="dxa"/>
            <w:shd w:val="clear" w:color="auto" w:fill="EAEAEA"/>
          </w:tcPr>
          <w:p w:rsidR="00F6046A" w:rsidRPr="00075F73" w:rsidRDefault="00F6046A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№</w:t>
            </w:r>
          </w:p>
          <w:p w:rsidR="00F6046A" w:rsidRPr="00075F73" w:rsidRDefault="00F6046A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645" w:type="dxa"/>
            <w:shd w:val="clear" w:color="auto" w:fill="EAEAEA"/>
            <w:vAlign w:val="center"/>
          </w:tcPr>
          <w:p w:rsidR="00F6046A" w:rsidRPr="00075F73" w:rsidRDefault="00F6046A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1842" w:type="dxa"/>
            <w:shd w:val="clear" w:color="auto" w:fill="EAEAEA"/>
            <w:vAlign w:val="center"/>
          </w:tcPr>
          <w:p w:rsidR="00F6046A" w:rsidRPr="00075F73" w:rsidRDefault="00F6046A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418" w:type="dxa"/>
            <w:shd w:val="clear" w:color="auto" w:fill="EAEAEA"/>
            <w:vAlign w:val="center"/>
          </w:tcPr>
          <w:p w:rsidR="00F6046A" w:rsidRPr="00075F73" w:rsidRDefault="00F6046A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1984" w:type="dxa"/>
            <w:shd w:val="clear" w:color="auto" w:fill="EAEAEA"/>
            <w:vAlign w:val="center"/>
          </w:tcPr>
          <w:p w:rsidR="00F6046A" w:rsidRPr="00075F73" w:rsidRDefault="00F6046A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1985" w:type="dxa"/>
            <w:shd w:val="clear" w:color="auto" w:fill="EAEAEA"/>
          </w:tcPr>
          <w:p w:rsidR="00F6046A" w:rsidRPr="00075F73" w:rsidRDefault="00F6046A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5549" w:type="dxa"/>
            <w:shd w:val="clear" w:color="auto" w:fill="EAEAEA"/>
            <w:vAlign w:val="center"/>
          </w:tcPr>
          <w:p w:rsidR="00F6046A" w:rsidRPr="00075F73" w:rsidRDefault="00F6046A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F6046A" w:rsidRPr="00766B58" w:rsidTr="00075F73">
        <w:trPr>
          <w:cantSplit/>
          <w:trHeight w:val="170"/>
        </w:trPr>
        <w:tc>
          <w:tcPr>
            <w:tcW w:w="503" w:type="dxa"/>
          </w:tcPr>
          <w:p w:rsidR="00F6046A" w:rsidRPr="00075F73" w:rsidRDefault="00F6046A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</w:t>
            </w:r>
          </w:p>
        </w:tc>
        <w:tc>
          <w:tcPr>
            <w:tcW w:w="2645" w:type="dxa"/>
            <w:shd w:val="clear" w:color="auto" w:fill="auto"/>
          </w:tcPr>
          <w:p w:rsidR="00F6046A" w:rsidRPr="00075F73" w:rsidRDefault="00F6046A" w:rsidP="00BB7888">
            <w:pPr>
              <w:pStyle w:val="ad"/>
              <w:contextualSpacing/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Серия миграционной карты</w:t>
            </w:r>
          </w:p>
        </w:tc>
        <w:tc>
          <w:tcPr>
            <w:tcW w:w="1842" w:type="dxa"/>
            <w:shd w:val="clear" w:color="auto" w:fill="auto"/>
          </w:tcPr>
          <w:p w:rsidR="00F6046A" w:rsidRPr="00075F73" w:rsidRDefault="00F6046A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-109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СерияДок</w:t>
            </w:r>
          </w:p>
        </w:tc>
        <w:tc>
          <w:tcPr>
            <w:tcW w:w="1418" w:type="dxa"/>
            <w:shd w:val="clear" w:color="auto" w:fill="auto"/>
          </w:tcPr>
          <w:p w:rsidR="00F6046A" w:rsidRPr="00075F73" w:rsidRDefault="00F6046A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Т(1-</w:t>
            </w:r>
            <w:r w:rsidRPr="00075F73">
              <w:rPr>
                <w:bCs/>
                <w:sz w:val="20"/>
                <w:szCs w:val="20"/>
                <w:lang w:val="en-US"/>
              </w:rPr>
              <w:t>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:rsidR="00F6046A" w:rsidRPr="00075F73" w:rsidRDefault="00F6046A" w:rsidP="00BB7888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1985" w:type="dxa"/>
          </w:tcPr>
          <w:p w:rsidR="00F6046A" w:rsidRPr="00075F73" w:rsidRDefault="00F6046A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49" w:type="dxa"/>
            <w:shd w:val="clear" w:color="auto" w:fill="auto"/>
          </w:tcPr>
          <w:p w:rsidR="00F6046A" w:rsidRPr="00075F73" w:rsidRDefault="00F6046A" w:rsidP="00421DA0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серия миграционной карты</w:t>
            </w:r>
          </w:p>
        </w:tc>
      </w:tr>
      <w:tr w:rsidR="00E13860" w:rsidRPr="00766B58" w:rsidTr="00075F73">
        <w:trPr>
          <w:cantSplit/>
          <w:trHeight w:val="170"/>
        </w:trPr>
        <w:tc>
          <w:tcPr>
            <w:tcW w:w="503" w:type="dxa"/>
          </w:tcPr>
          <w:p w:rsidR="00F6046A" w:rsidRPr="00075F73" w:rsidRDefault="00F6046A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</w:t>
            </w:r>
          </w:p>
        </w:tc>
        <w:tc>
          <w:tcPr>
            <w:tcW w:w="2645" w:type="dxa"/>
            <w:shd w:val="clear" w:color="auto" w:fill="auto"/>
          </w:tcPr>
          <w:p w:rsidR="00F6046A" w:rsidRPr="00075F73" w:rsidRDefault="00F6046A" w:rsidP="00BB7888">
            <w:pPr>
              <w:pStyle w:val="ad"/>
              <w:contextualSpacing/>
              <w:jc w:val="both"/>
              <w:rPr>
                <w:bCs w:val="0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Номер миграционной карты</w:t>
            </w:r>
          </w:p>
        </w:tc>
        <w:tc>
          <w:tcPr>
            <w:tcW w:w="1842" w:type="dxa"/>
            <w:shd w:val="clear" w:color="auto" w:fill="auto"/>
          </w:tcPr>
          <w:p w:rsidR="00F6046A" w:rsidRPr="00075F73" w:rsidRDefault="00F6046A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71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НомДок</w:t>
            </w:r>
          </w:p>
        </w:tc>
        <w:tc>
          <w:tcPr>
            <w:tcW w:w="1418" w:type="dxa"/>
            <w:shd w:val="clear" w:color="auto" w:fill="auto"/>
          </w:tcPr>
          <w:p w:rsidR="00F6046A" w:rsidRPr="00075F73" w:rsidRDefault="00F6046A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Т(1-</w:t>
            </w:r>
            <w:r w:rsidRPr="00075F73">
              <w:rPr>
                <w:bCs/>
                <w:sz w:val="20"/>
                <w:szCs w:val="20"/>
                <w:lang w:val="en-US"/>
              </w:rPr>
              <w:t>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:rsidR="00F6046A" w:rsidRPr="00075F73" w:rsidRDefault="00F6046A" w:rsidP="00BB7888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1985" w:type="dxa"/>
          </w:tcPr>
          <w:p w:rsidR="00F6046A" w:rsidRPr="00075F73" w:rsidRDefault="00F6046A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49" w:type="dxa"/>
            <w:shd w:val="clear" w:color="auto" w:fill="auto"/>
          </w:tcPr>
          <w:p w:rsidR="00F6046A" w:rsidRPr="00075F73" w:rsidRDefault="00F6046A" w:rsidP="00E13860">
            <w:pPr>
              <w:jc w:val="both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номер миграционной карты</w:t>
            </w:r>
          </w:p>
        </w:tc>
      </w:tr>
      <w:tr w:rsidR="00131469" w:rsidRPr="00766B58" w:rsidTr="00075F73">
        <w:trPr>
          <w:cantSplit/>
          <w:trHeight w:val="170"/>
        </w:trPr>
        <w:tc>
          <w:tcPr>
            <w:tcW w:w="503" w:type="dxa"/>
          </w:tcPr>
          <w:p w:rsidR="00131469" w:rsidRPr="00075F73" w:rsidRDefault="00131469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3</w:t>
            </w:r>
          </w:p>
        </w:tc>
        <w:tc>
          <w:tcPr>
            <w:tcW w:w="2645" w:type="dxa"/>
            <w:shd w:val="clear" w:color="auto" w:fill="auto"/>
          </w:tcPr>
          <w:p w:rsidR="00131469" w:rsidRPr="00075F73" w:rsidRDefault="00131469" w:rsidP="00BB7888">
            <w:pPr>
              <w:pStyle w:val="ad"/>
              <w:contextualSpacing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начала действия миграционной карты</w:t>
            </w:r>
          </w:p>
        </w:tc>
        <w:tc>
          <w:tcPr>
            <w:tcW w:w="1842" w:type="dxa"/>
            <w:shd w:val="clear" w:color="auto" w:fill="auto"/>
          </w:tcPr>
          <w:p w:rsidR="00131469" w:rsidRPr="00075F73" w:rsidRDefault="00131469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075F73">
              <w:rPr>
                <w:sz w:val="20"/>
                <w:szCs w:val="20"/>
              </w:rPr>
              <w:t>ДатаНачала</w:t>
            </w:r>
          </w:p>
        </w:tc>
        <w:tc>
          <w:tcPr>
            <w:tcW w:w="1418" w:type="dxa"/>
            <w:shd w:val="clear" w:color="auto" w:fill="auto"/>
          </w:tcPr>
          <w:p w:rsidR="00131469" w:rsidRPr="00075F73" w:rsidRDefault="00131469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Д</w:t>
            </w:r>
          </w:p>
        </w:tc>
        <w:tc>
          <w:tcPr>
            <w:tcW w:w="1984" w:type="dxa"/>
          </w:tcPr>
          <w:p w:rsidR="00131469" w:rsidRPr="00075F73" w:rsidRDefault="00131469" w:rsidP="00BB7888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1985" w:type="dxa"/>
          </w:tcPr>
          <w:p w:rsidR="00131469" w:rsidRPr="00075F73" w:rsidRDefault="00131469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49" w:type="dxa"/>
            <w:shd w:val="clear" w:color="auto" w:fill="auto"/>
          </w:tcPr>
          <w:p w:rsidR="00131469" w:rsidRPr="00075F73" w:rsidRDefault="00131469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дата начала действия миграционной карты</w:t>
            </w:r>
          </w:p>
        </w:tc>
      </w:tr>
      <w:tr w:rsidR="00F6046A" w:rsidRPr="00766B58" w:rsidTr="00075F73">
        <w:trPr>
          <w:cantSplit/>
          <w:trHeight w:val="170"/>
        </w:trPr>
        <w:tc>
          <w:tcPr>
            <w:tcW w:w="503" w:type="dxa"/>
          </w:tcPr>
          <w:p w:rsidR="00F6046A" w:rsidRPr="00075F73" w:rsidRDefault="00F6046A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4</w:t>
            </w:r>
          </w:p>
        </w:tc>
        <w:tc>
          <w:tcPr>
            <w:tcW w:w="2645" w:type="dxa"/>
            <w:shd w:val="clear" w:color="auto" w:fill="auto"/>
          </w:tcPr>
          <w:p w:rsidR="00F6046A" w:rsidRPr="00075F73" w:rsidRDefault="00131469" w:rsidP="00131469">
            <w:pPr>
              <w:pStyle w:val="ad"/>
              <w:contextualSpacing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Дата окончания действия миграционной карты</w:t>
            </w:r>
          </w:p>
        </w:tc>
        <w:tc>
          <w:tcPr>
            <w:tcW w:w="1842" w:type="dxa"/>
            <w:shd w:val="clear" w:color="auto" w:fill="auto"/>
          </w:tcPr>
          <w:p w:rsidR="00F6046A" w:rsidRPr="00075F73" w:rsidRDefault="00131469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ДатаОкончания</w:t>
            </w:r>
          </w:p>
        </w:tc>
        <w:tc>
          <w:tcPr>
            <w:tcW w:w="1418" w:type="dxa"/>
            <w:shd w:val="clear" w:color="auto" w:fill="auto"/>
          </w:tcPr>
          <w:p w:rsidR="00F6046A" w:rsidRPr="00075F73" w:rsidRDefault="006B40C3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Д</w:t>
            </w:r>
          </w:p>
        </w:tc>
        <w:tc>
          <w:tcPr>
            <w:tcW w:w="1984" w:type="dxa"/>
          </w:tcPr>
          <w:p w:rsidR="00F6046A" w:rsidRPr="00075F73" w:rsidRDefault="00F6046A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1985" w:type="dxa"/>
          </w:tcPr>
          <w:p w:rsidR="00F6046A" w:rsidRPr="00075F73" w:rsidRDefault="00F6046A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49" w:type="dxa"/>
            <w:shd w:val="clear" w:color="auto" w:fill="auto"/>
          </w:tcPr>
          <w:p w:rsidR="00F6046A" w:rsidRPr="00075F73" w:rsidRDefault="00131469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дата окончания действия миграционной карты</w:t>
            </w:r>
          </w:p>
        </w:tc>
      </w:tr>
    </w:tbl>
    <w:p w:rsidR="00D212F5" w:rsidRDefault="00D212F5" w:rsidP="00C2533F">
      <w:pPr>
        <w:pStyle w:val="af0"/>
        <w:keepNext/>
        <w:jc w:val="right"/>
      </w:pPr>
      <w:bookmarkStart w:id="949" w:name="_Ref421786852"/>
    </w:p>
    <w:p w:rsidR="00D212F5" w:rsidRDefault="00D212F5">
      <w:pPr>
        <w:rPr>
          <w:b/>
          <w:bCs/>
          <w:sz w:val="20"/>
          <w:szCs w:val="20"/>
        </w:rPr>
      </w:pPr>
      <w:r>
        <w:br w:type="page"/>
      </w:r>
    </w:p>
    <w:p w:rsidR="00C94E2B" w:rsidRPr="00CE446A" w:rsidRDefault="00EA285B">
      <w:pPr>
        <w:pStyle w:val="af0"/>
        <w:keepNext/>
        <w:jc w:val="right"/>
      </w:pPr>
      <w:bookmarkStart w:id="950" w:name="_Ref464816584"/>
      <w:bookmarkEnd w:id="949"/>
      <w:r>
        <w:lastRenderedPageBreak/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>
        <w:rPr>
          <w:noProof/>
        </w:rPr>
        <w:t>13</w:t>
      </w:r>
      <w:r w:rsidR="00AB680A">
        <w:rPr>
          <w:noProof/>
        </w:rPr>
        <w:fldChar w:fldCharType="end"/>
      </w:r>
      <w:bookmarkEnd w:id="950"/>
    </w:p>
    <w:p w:rsidR="00C94E2B" w:rsidRPr="00CE446A" w:rsidRDefault="00C94E2B" w:rsidP="00421DA0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«Сведения о документе, подтверждающем право на пребывание (проживание) в РФ» (СведДокПраво)</w:t>
      </w:r>
      <w:ins w:id="951" w:author="Бобовал Ольга Всеволодовна" w:date="2018-08-17T09:51:00Z">
        <w:r w:rsidR="00802783">
          <w:rPr>
            <w:b/>
            <w:sz w:val="26"/>
            <w:szCs w:val="26"/>
          </w:rPr>
          <w:t xml:space="preserve"> Для нерезидентов</w:t>
        </w:r>
      </w:ins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"/>
        <w:gridCol w:w="2656"/>
        <w:gridCol w:w="1915"/>
        <w:gridCol w:w="1332"/>
        <w:gridCol w:w="1870"/>
        <w:gridCol w:w="2060"/>
        <w:gridCol w:w="5589"/>
      </w:tblGrid>
      <w:tr w:rsidR="00C94E2B" w:rsidRPr="00766B58" w:rsidTr="00075F73">
        <w:trPr>
          <w:cantSplit/>
          <w:trHeight w:val="170"/>
          <w:tblHeader/>
        </w:trPr>
        <w:tc>
          <w:tcPr>
            <w:tcW w:w="504" w:type="dxa"/>
            <w:shd w:val="clear" w:color="auto" w:fill="EAEAEA"/>
          </w:tcPr>
          <w:p w:rsidR="00C94E2B" w:rsidRPr="00075F73" w:rsidRDefault="00C94E2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№</w:t>
            </w:r>
          </w:p>
          <w:p w:rsidR="00C94E2B" w:rsidRPr="00075F73" w:rsidRDefault="00C94E2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656" w:type="dxa"/>
            <w:shd w:val="clear" w:color="auto" w:fill="EAEAEA"/>
            <w:vAlign w:val="center"/>
          </w:tcPr>
          <w:p w:rsidR="00C94E2B" w:rsidRPr="00075F73" w:rsidRDefault="00C94E2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1915" w:type="dxa"/>
            <w:shd w:val="clear" w:color="auto" w:fill="EAEAEA"/>
            <w:vAlign w:val="center"/>
          </w:tcPr>
          <w:p w:rsidR="00C94E2B" w:rsidRPr="00075F73" w:rsidRDefault="00C94E2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332" w:type="dxa"/>
            <w:shd w:val="clear" w:color="auto" w:fill="EAEAEA"/>
            <w:vAlign w:val="center"/>
          </w:tcPr>
          <w:p w:rsidR="00C94E2B" w:rsidRPr="00075F73" w:rsidRDefault="00C94E2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1870" w:type="dxa"/>
            <w:shd w:val="clear" w:color="auto" w:fill="EAEAEA"/>
            <w:vAlign w:val="center"/>
          </w:tcPr>
          <w:p w:rsidR="00C94E2B" w:rsidRPr="00075F73" w:rsidRDefault="00C94E2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2060" w:type="dxa"/>
            <w:shd w:val="clear" w:color="auto" w:fill="EAEAEA"/>
          </w:tcPr>
          <w:p w:rsidR="00C94E2B" w:rsidRPr="00075F73" w:rsidRDefault="00C94E2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5589" w:type="dxa"/>
            <w:shd w:val="clear" w:color="auto" w:fill="EAEAEA"/>
            <w:vAlign w:val="center"/>
          </w:tcPr>
          <w:p w:rsidR="00C94E2B" w:rsidRPr="00075F73" w:rsidRDefault="00C94E2B" w:rsidP="00BB7888">
            <w:pPr>
              <w:jc w:val="center"/>
              <w:rPr>
                <w:b/>
                <w:bCs/>
                <w:sz w:val="20"/>
                <w:szCs w:val="20"/>
              </w:rPr>
            </w:pPr>
            <w:r w:rsidRPr="00075F73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514C5D" w:rsidRPr="00766B58" w:rsidTr="00075F73">
        <w:trPr>
          <w:cantSplit/>
          <w:trHeight w:val="170"/>
        </w:trPr>
        <w:tc>
          <w:tcPr>
            <w:tcW w:w="504" w:type="dxa"/>
          </w:tcPr>
          <w:p w:rsidR="00514C5D" w:rsidRPr="00075F73" w:rsidRDefault="00514C5D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1</w:t>
            </w:r>
          </w:p>
        </w:tc>
        <w:tc>
          <w:tcPr>
            <w:tcW w:w="2656" w:type="dxa"/>
            <w:shd w:val="clear" w:color="auto" w:fill="auto"/>
          </w:tcPr>
          <w:p w:rsidR="00514C5D" w:rsidRPr="00075F73" w:rsidRDefault="00514C5D">
            <w:pPr>
              <w:pStyle w:val="ad"/>
              <w:contextualSpacing/>
              <w:rPr>
                <w:bCs w:val="0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Код вида документа, подтверждающего право на пребывание (проживание) в РФ</w:t>
            </w:r>
          </w:p>
        </w:tc>
        <w:tc>
          <w:tcPr>
            <w:tcW w:w="1915" w:type="dxa"/>
            <w:shd w:val="clear" w:color="auto" w:fill="auto"/>
          </w:tcPr>
          <w:p w:rsidR="00514C5D" w:rsidRPr="00075F73" w:rsidRDefault="00514C5D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-109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ВидДокКод</w:t>
            </w:r>
          </w:p>
          <w:p w:rsidR="00514C5D" w:rsidRPr="00075F73" w:rsidRDefault="00514C5D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360"/>
              <w:jc w:val="center"/>
              <w:rPr>
                <w:sz w:val="20"/>
                <w:szCs w:val="20"/>
              </w:rPr>
            </w:pPr>
          </w:p>
        </w:tc>
        <w:tc>
          <w:tcPr>
            <w:tcW w:w="1332" w:type="dxa"/>
            <w:shd w:val="clear" w:color="auto" w:fill="auto"/>
          </w:tcPr>
          <w:p w:rsidR="00514C5D" w:rsidRPr="00075F73" w:rsidRDefault="00514C5D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К(2)</w:t>
            </w:r>
          </w:p>
        </w:tc>
        <w:tc>
          <w:tcPr>
            <w:tcW w:w="1870" w:type="dxa"/>
          </w:tcPr>
          <w:p w:rsidR="00514C5D" w:rsidRPr="00075F73" w:rsidRDefault="00514C5D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2060" w:type="dxa"/>
          </w:tcPr>
          <w:p w:rsidR="00514C5D" w:rsidRPr="00075F73" w:rsidRDefault="00514C5D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89" w:type="dxa"/>
            <w:shd w:val="clear" w:color="auto" w:fill="auto"/>
          </w:tcPr>
          <w:p w:rsidR="00514C5D" w:rsidRPr="00075F73" w:rsidRDefault="00514C5D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Указывается код вида документа, подтверждающего право на пребывание (проживание) в РФ</w:t>
            </w:r>
            <w:r w:rsidR="00BA62B9">
              <w:rPr>
                <w:sz w:val="20"/>
                <w:szCs w:val="20"/>
              </w:rPr>
              <w:t>,</w:t>
            </w:r>
            <w:r w:rsidRPr="00075F73">
              <w:rPr>
                <w:sz w:val="20"/>
                <w:szCs w:val="20"/>
              </w:rPr>
              <w:t xml:space="preserve"> в соответствии со </w:t>
            </w:r>
            <w:r w:rsidR="00044FC2" w:rsidRPr="00075F73">
              <w:rPr>
                <w:sz w:val="20"/>
                <w:szCs w:val="20"/>
              </w:rPr>
              <w:t xml:space="preserve">справочником кодов видов документов, удостоверяющих личность или подтверждающих право иностранного гражданина </w:t>
            </w:r>
            <w:r w:rsidR="001F0048">
              <w:rPr>
                <w:sz w:val="20"/>
                <w:szCs w:val="20"/>
              </w:rPr>
              <w:t>(</w:t>
            </w:r>
            <w:r w:rsidR="00044FC2" w:rsidRPr="00075F73">
              <w:rPr>
                <w:sz w:val="20"/>
                <w:szCs w:val="20"/>
              </w:rPr>
              <w:t>или лица без гражданства</w:t>
            </w:r>
            <w:r w:rsidR="001F0048">
              <w:rPr>
                <w:sz w:val="20"/>
                <w:szCs w:val="20"/>
              </w:rPr>
              <w:t>)</w:t>
            </w:r>
            <w:r w:rsidR="00044FC2" w:rsidRPr="00075F73">
              <w:rPr>
                <w:sz w:val="20"/>
                <w:szCs w:val="20"/>
              </w:rPr>
              <w:t xml:space="preserve"> на пребывание (проживание) в Российской Федерации, используемых для представления информации в уполномоченный орган</w:t>
            </w:r>
          </w:p>
        </w:tc>
      </w:tr>
      <w:tr w:rsidR="00C94E2B" w:rsidRPr="00766B58" w:rsidTr="00075F73">
        <w:trPr>
          <w:cantSplit/>
          <w:trHeight w:val="170"/>
        </w:trPr>
        <w:tc>
          <w:tcPr>
            <w:tcW w:w="504" w:type="dxa"/>
          </w:tcPr>
          <w:p w:rsidR="00C94E2B" w:rsidRPr="00075F73" w:rsidRDefault="00514C5D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2</w:t>
            </w:r>
          </w:p>
        </w:tc>
        <w:tc>
          <w:tcPr>
            <w:tcW w:w="2656" w:type="dxa"/>
            <w:shd w:val="clear" w:color="auto" w:fill="auto"/>
          </w:tcPr>
          <w:p w:rsidR="00C94E2B" w:rsidRPr="00075F73" w:rsidRDefault="00C94E2B" w:rsidP="00075F73">
            <w:pPr>
              <w:pStyle w:val="ad"/>
              <w:contextualSpacing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Серия </w:t>
            </w:r>
            <w:r w:rsidR="00477F9A" w:rsidRPr="00075F73">
              <w:rPr>
                <w:sz w:val="20"/>
                <w:szCs w:val="20"/>
              </w:rPr>
              <w:t>документа, подтверждающего право на пребывание (проживание) в РФ</w:t>
            </w:r>
          </w:p>
        </w:tc>
        <w:tc>
          <w:tcPr>
            <w:tcW w:w="1915" w:type="dxa"/>
            <w:shd w:val="clear" w:color="auto" w:fill="auto"/>
          </w:tcPr>
          <w:p w:rsidR="00C94E2B" w:rsidRPr="00075F73" w:rsidRDefault="00C94E2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-109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СерияДок</w:t>
            </w:r>
          </w:p>
        </w:tc>
        <w:tc>
          <w:tcPr>
            <w:tcW w:w="1332" w:type="dxa"/>
            <w:shd w:val="clear" w:color="auto" w:fill="auto"/>
          </w:tcPr>
          <w:p w:rsidR="00C94E2B" w:rsidRPr="00075F73" w:rsidRDefault="00C94E2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Т(1-</w:t>
            </w:r>
            <w:r w:rsidRPr="00075F73">
              <w:rPr>
                <w:bCs/>
                <w:sz w:val="20"/>
                <w:szCs w:val="20"/>
                <w:lang w:val="en-US"/>
              </w:rPr>
              <w:t>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C94E2B" w:rsidRPr="00075F73" w:rsidRDefault="00C94E2B" w:rsidP="00BB7888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2060" w:type="dxa"/>
          </w:tcPr>
          <w:p w:rsidR="00C94E2B" w:rsidRPr="00075F73" w:rsidRDefault="00C94E2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89" w:type="dxa"/>
            <w:shd w:val="clear" w:color="auto" w:fill="auto"/>
          </w:tcPr>
          <w:p w:rsidR="00C94E2B" w:rsidRPr="00075F73" w:rsidRDefault="00C94E2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серия </w:t>
            </w:r>
            <w:r w:rsidR="00477F9A" w:rsidRPr="00075F73">
              <w:rPr>
                <w:sz w:val="20"/>
                <w:szCs w:val="20"/>
              </w:rPr>
              <w:t>документа, подтверждающего право на пребывание (проживание) в РФ</w:t>
            </w:r>
          </w:p>
        </w:tc>
      </w:tr>
      <w:tr w:rsidR="00E13860" w:rsidRPr="00766B58" w:rsidTr="00075F73">
        <w:trPr>
          <w:cantSplit/>
          <w:trHeight w:val="170"/>
        </w:trPr>
        <w:tc>
          <w:tcPr>
            <w:tcW w:w="504" w:type="dxa"/>
          </w:tcPr>
          <w:p w:rsidR="00C94E2B" w:rsidRPr="00075F73" w:rsidRDefault="00514C5D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3</w:t>
            </w:r>
          </w:p>
        </w:tc>
        <w:tc>
          <w:tcPr>
            <w:tcW w:w="2656" w:type="dxa"/>
            <w:shd w:val="clear" w:color="auto" w:fill="auto"/>
          </w:tcPr>
          <w:p w:rsidR="00C94E2B" w:rsidRPr="00075F73" w:rsidRDefault="00C94E2B" w:rsidP="00075F73">
            <w:pPr>
              <w:pStyle w:val="ad"/>
              <w:contextualSpacing/>
              <w:rPr>
                <w:bCs w:val="0"/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Номер </w:t>
            </w:r>
            <w:r w:rsidR="00477F9A" w:rsidRPr="00075F73">
              <w:rPr>
                <w:sz w:val="20"/>
                <w:szCs w:val="20"/>
              </w:rPr>
              <w:t>документа, подтверждающего право на пребывание (проживание) в РФ</w:t>
            </w:r>
          </w:p>
        </w:tc>
        <w:tc>
          <w:tcPr>
            <w:tcW w:w="1915" w:type="dxa"/>
            <w:shd w:val="clear" w:color="auto" w:fill="auto"/>
          </w:tcPr>
          <w:p w:rsidR="00C94E2B" w:rsidRPr="00075F73" w:rsidRDefault="00C94E2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71"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НомДок</w:t>
            </w:r>
          </w:p>
        </w:tc>
        <w:tc>
          <w:tcPr>
            <w:tcW w:w="1332" w:type="dxa"/>
            <w:shd w:val="clear" w:color="auto" w:fill="auto"/>
          </w:tcPr>
          <w:p w:rsidR="00C94E2B" w:rsidRPr="00075F73" w:rsidRDefault="00C94E2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Т(1-</w:t>
            </w:r>
            <w:r w:rsidRPr="00075F73">
              <w:rPr>
                <w:bCs/>
                <w:sz w:val="20"/>
                <w:szCs w:val="20"/>
                <w:lang w:val="en-US"/>
              </w:rPr>
              <w:t>50</w:t>
            </w:r>
            <w:r w:rsidRPr="00075F73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C94E2B" w:rsidRPr="00075F73" w:rsidRDefault="00C94E2B" w:rsidP="00BB7888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2060" w:type="dxa"/>
          </w:tcPr>
          <w:p w:rsidR="00C94E2B" w:rsidRPr="00075F73" w:rsidRDefault="00C94E2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89" w:type="dxa"/>
            <w:shd w:val="clear" w:color="auto" w:fill="auto"/>
          </w:tcPr>
          <w:p w:rsidR="00C94E2B" w:rsidRPr="00075F73" w:rsidRDefault="00C94E2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номер </w:t>
            </w:r>
            <w:r w:rsidR="00044FC2" w:rsidRPr="00075F73">
              <w:rPr>
                <w:sz w:val="20"/>
                <w:szCs w:val="20"/>
              </w:rPr>
              <w:t>документа, подтверждающего право на пребывание (проживание) в РФ</w:t>
            </w:r>
          </w:p>
        </w:tc>
      </w:tr>
      <w:tr w:rsidR="00C94E2B" w:rsidRPr="00766B58" w:rsidTr="00075F73">
        <w:trPr>
          <w:cantSplit/>
          <w:trHeight w:val="170"/>
        </w:trPr>
        <w:tc>
          <w:tcPr>
            <w:tcW w:w="504" w:type="dxa"/>
          </w:tcPr>
          <w:p w:rsidR="00C94E2B" w:rsidRPr="00075F73" w:rsidRDefault="00514C5D" w:rsidP="00BB7888">
            <w:pPr>
              <w:pStyle w:val="ad"/>
              <w:contextualSpacing/>
              <w:jc w:val="center"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>4</w:t>
            </w:r>
          </w:p>
        </w:tc>
        <w:tc>
          <w:tcPr>
            <w:tcW w:w="2656" w:type="dxa"/>
            <w:shd w:val="clear" w:color="auto" w:fill="auto"/>
          </w:tcPr>
          <w:p w:rsidR="00C94E2B" w:rsidRPr="00075F73" w:rsidRDefault="00C94E2B">
            <w:pPr>
              <w:pStyle w:val="ad"/>
              <w:contextualSpacing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Дата начала действия </w:t>
            </w:r>
            <w:r w:rsidR="00477F9A" w:rsidRPr="00075F73">
              <w:rPr>
                <w:sz w:val="20"/>
                <w:szCs w:val="20"/>
              </w:rPr>
              <w:t>документа, подтверждающего право на пребывание (проживание) в РФ</w:t>
            </w:r>
          </w:p>
        </w:tc>
        <w:tc>
          <w:tcPr>
            <w:tcW w:w="1915" w:type="dxa"/>
            <w:shd w:val="clear" w:color="auto" w:fill="auto"/>
          </w:tcPr>
          <w:p w:rsidR="00C94E2B" w:rsidRPr="00075F73" w:rsidRDefault="00C94E2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075F73">
              <w:rPr>
                <w:sz w:val="20"/>
                <w:szCs w:val="20"/>
              </w:rPr>
              <w:t>ДатаНачала</w:t>
            </w:r>
          </w:p>
        </w:tc>
        <w:tc>
          <w:tcPr>
            <w:tcW w:w="1332" w:type="dxa"/>
            <w:shd w:val="clear" w:color="auto" w:fill="auto"/>
          </w:tcPr>
          <w:p w:rsidR="00C94E2B" w:rsidRPr="00075F73" w:rsidRDefault="00C94E2B" w:rsidP="00BB7888">
            <w:pPr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Д</w:t>
            </w:r>
          </w:p>
        </w:tc>
        <w:tc>
          <w:tcPr>
            <w:tcW w:w="1870" w:type="dxa"/>
          </w:tcPr>
          <w:p w:rsidR="00C94E2B" w:rsidRPr="00075F73" w:rsidRDefault="00C94E2B" w:rsidP="00BB7888">
            <w:pPr>
              <w:jc w:val="center"/>
              <w:rPr>
                <w:sz w:val="20"/>
                <w:szCs w:val="20"/>
              </w:rPr>
            </w:pPr>
            <w:r w:rsidRPr="00075F73">
              <w:rPr>
                <w:bCs/>
                <w:sz w:val="20"/>
                <w:szCs w:val="20"/>
              </w:rPr>
              <w:t>Н</w:t>
            </w:r>
          </w:p>
        </w:tc>
        <w:tc>
          <w:tcPr>
            <w:tcW w:w="2060" w:type="dxa"/>
          </w:tcPr>
          <w:p w:rsidR="00C94E2B" w:rsidRPr="00075F73" w:rsidRDefault="00C94E2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89" w:type="dxa"/>
            <w:shd w:val="clear" w:color="auto" w:fill="auto"/>
          </w:tcPr>
          <w:p w:rsidR="00C94E2B" w:rsidRPr="00075F73" w:rsidRDefault="00C94E2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дата начала действия </w:t>
            </w:r>
            <w:r w:rsidR="00044FC2" w:rsidRPr="00075F73">
              <w:rPr>
                <w:sz w:val="20"/>
                <w:szCs w:val="20"/>
              </w:rPr>
              <w:t>документа, подтверждающего право на пребывание (проживание) в РФ</w:t>
            </w:r>
            <w:r w:rsidRPr="00075F73">
              <w:rPr>
                <w:sz w:val="20"/>
                <w:szCs w:val="20"/>
              </w:rPr>
              <w:t>.</w:t>
            </w:r>
          </w:p>
        </w:tc>
      </w:tr>
      <w:tr w:rsidR="00C94E2B" w:rsidRPr="00766B58" w:rsidTr="00075F73">
        <w:trPr>
          <w:cantSplit/>
          <w:trHeight w:val="170"/>
        </w:trPr>
        <w:tc>
          <w:tcPr>
            <w:tcW w:w="504" w:type="dxa"/>
          </w:tcPr>
          <w:p w:rsidR="00C94E2B" w:rsidRPr="00075F73" w:rsidRDefault="00514C5D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75F73">
              <w:rPr>
                <w:sz w:val="20"/>
              </w:rPr>
              <w:t>5</w:t>
            </w:r>
          </w:p>
        </w:tc>
        <w:tc>
          <w:tcPr>
            <w:tcW w:w="2656" w:type="dxa"/>
            <w:shd w:val="clear" w:color="auto" w:fill="auto"/>
          </w:tcPr>
          <w:p w:rsidR="00C94E2B" w:rsidRPr="00075F73" w:rsidRDefault="00C94E2B">
            <w:pPr>
              <w:pStyle w:val="ad"/>
              <w:contextualSpacing/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Дата окончания действия </w:t>
            </w:r>
            <w:r w:rsidR="00477F9A" w:rsidRPr="00075F73">
              <w:rPr>
                <w:sz w:val="20"/>
                <w:szCs w:val="20"/>
              </w:rPr>
              <w:t>документа, подтверждающего право на пребывание (проживание) в РФ</w:t>
            </w:r>
          </w:p>
        </w:tc>
        <w:tc>
          <w:tcPr>
            <w:tcW w:w="1915" w:type="dxa"/>
            <w:shd w:val="clear" w:color="auto" w:fill="auto"/>
          </w:tcPr>
          <w:p w:rsidR="00C94E2B" w:rsidRPr="00075F73" w:rsidRDefault="00C94E2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ДатаОкончания</w:t>
            </w:r>
          </w:p>
        </w:tc>
        <w:tc>
          <w:tcPr>
            <w:tcW w:w="1332" w:type="dxa"/>
            <w:shd w:val="clear" w:color="auto" w:fill="auto"/>
          </w:tcPr>
          <w:p w:rsidR="00C94E2B" w:rsidRPr="00075F73" w:rsidRDefault="001919D4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Д</w:t>
            </w:r>
          </w:p>
        </w:tc>
        <w:tc>
          <w:tcPr>
            <w:tcW w:w="1870" w:type="dxa"/>
          </w:tcPr>
          <w:p w:rsidR="00C94E2B" w:rsidRPr="00075F73" w:rsidRDefault="00C94E2B" w:rsidP="00BB788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75F73">
              <w:rPr>
                <w:bCs/>
                <w:sz w:val="20"/>
              </w:rPr>
              <w:t>Н</w:t>
            </w:r>
          </w:p>
        </w:tc>
        <w:tc>
          <w:tcPr>
            <w:tcW w:w="2060" w:type="dxa"/>
          </w:tcPr>
          <w:p w:rsidR="00C94E2B" w:rsidRPr="00075F73" w:rsidRDefault="00C94E2B" w:rsidP="00421DA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75F73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89" w:type="dxa"/>
            <w:shd w:val="clear" w:color="auto" w:fill="auto"/>
          </w:tcPr>
          <w:p w:rsidR="00C94E2B" w:rsidRPr="00075F73" w:rsidRDefault="00C94E2B" w:rsidP="00075F73">
            <w:pPr>
              <w:rPr>
                <w:sz w:val="20"/>
                <w:szCs w:val="20"/>
              </w:rPr>
            </w:pPr>
            <w:r w:rsidRPr="00075F73">
              <w:rPr>
                <w:sz w:val="20"/>
                <w:szCs w:val="20"/>
              </w:rPr>
              <w:t xml:space="preserve">Указывается дата окончания действия </w:t>
            </w:r>
            <w:r w:rsidR="00044FC2" w:rsidRPr="00075F73">
              <w:rPr>
                <w:sz w:val="20"/>
                <w:szCs w:val="20"/>
              </w:rPr>
              <w:t>документа, подтверждающего право на пребывание (проживание) в РФ</w:t>
            </w:r>
          </w:p>
        </w:tc>
      </w:tr>
    </w:tbl>
    <w:p w:rsidR="008B7C75" w:rsidRPr="00D90349" w:rsidRDefault="008B7C75" w:rsidP="00075F73">
      <w:bookmarkStart w:id="952" w:name="_Ref424121902"/>
    </w:p>
    <w:p w:rsidR="00EA285B" w:rsidRDefault="00EA285B" w:rsidP="00075F73">
      <w:pPr>
        <w:pStyle w:val="af0"/>
        <w:jc w:val="right"/>
      </w:pPr>
      <w:bookmarkStart w:id="953" w:name="_Ref464816144"/>
      <w:bookmarkEnd w:id="952"/>
      <w:r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>
        <w:t>14</w:t>
      </w:r>
      <w:r w:rsidR="00AB680A">
        <w:fldChar w:fldCharType="end"/>
      </w:r>
      <w:bookmarkEnd w:id="953"/>
    </w:p>
    <w:p w:rsidR="001C2A5D" w:rsidRPr="00CE446A" w:rsidRDefault="00250C15" w:rsidP="00250C15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</w:t>
      </w:r>
      <w:r w:rsidR="007413EB" w:rsidRPr="00CE446A">
        <w:rPr>
          <w:b/>
          <w:sz w:val="26"/>
          <w:szCs w:val="26"/>
        </w:rPr>
        <w:t>ФИО»</w:t>
      </w:r>
    </w:p>
    <w:tbl>
      <w:tblPr>
        <w:tblW w:w="16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800"/>
        <w:gridCol w:w="2520"/>
        <w:gridCol w:w="1980"/>
        <w:gridCol w:w="1620"/>
        <w:gridCol w:w="1980"/>
        <w:gridCol w:w="5580"/>
      </w:tblGrid>
      <w:tr w:rsidR="00250C15" w:rsidRPr="00091F76" w:rsidTr="003F3F40">
        <w:trPr>
          <w:cantSplit/>
          <w:trHeight w:val="170"/>
          <w:tblHeader/>
        </w:trPr>
        <w:tc>
          <w:tcPr>
            <w:tcW w:w="540" w:type="dxa"/>
            <w:shd w:val="clear" w:color="auto" w:fill="EAEAEA"/>
          </w:tcPr>
          <w:p w:rsidR="00250C15" w:rsidRPr="00091F76" w:rsidRDefault="00250C15" w:rsidP="003F3F40">
            <w:pPr>
              <w:jc w:val="center"/>
              <w:rPr>
                <w:b/>
                <w:bCs/>
                <w:sz w:val="20"/>
                <w:szCs w:val="20"/>
              </w:rPr>
            </w:pPr>
            <w:r w:rsidRPr="00091F76">
              <w:rPr>
                <w:b/>
                <w:bCs/>
                <w:sz w:val="20"/>
                <w:szCs w:val="20"/>
              </w:rPr>
              <w:t>№</w:t>
            </w:r>
          </w:p>
          <w:p w:rsidR="00250C15" w:rsidRPr="00091F76" w:rsidRDefault="00250C15" w:rsidP="003F3F40">
            <w:pPr>
              <w:jc w:val="center"/>
              <w:rPr>
                <w:b/>
                <w:bCs/>
                <w:sz w:val="20"/>
                <w:szCs w:val="20"/>
              </w:rPr>
            </w:pPr>
            <w:r w:rsidRPr="00091F76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1800" w:type="dxa"/>
            <w:shd w:val="clear" w:color="auto" w:fill="EAEAEA"/>
            <w:vAlign w:val="center"/>
          </w:tcPr>
          <w:p w:rsidR="00250C15" w:rsidRPr="00091F76" w:rsidRDefault="00250C15" w:rsidP="003F3F40">
            <w:pPr>
              <w:jc w:val="center"/>
              <w:rPr>
                <w:b/>
                <w:bCs/>
                <w:sz w:val="20"/>
                <w:szCs w:val="20"/>
              </w:rPr>
            </w:pPr>
            <w:r w:rsidRPr="00091F76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520" w:type="dxa"/>
            <w:shd w:val="clear" w:color="auto" w:fill="EAEAEA"/>
            <w:vAlign w:val="center"/>
          </w:tcPr>
          <w:p w:rsidR="00250C15" w:rsidRPr="00091F76" w:rsidRDefault="00250C15" w:rsidP="003F3F40">
            <w:pPr>
              <w:jc w:val="center"/>
              <w:rPr>
                <w:b/>
                <w:bCs/>
                <w:sz w:val="20"/>
                <w:szCs w:val="20"/>
              </w:rPr>
            </w:pPr>
            <w:r w:rsidRPr="00091F76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980" w:type="dxa"/>
            <w:shd w:val="clear" w:color="auto" w:fill="EAEAEA"/>
            <w:vAlign w:val="center"/>
          </w:tcPr>
          <w:p w:rsidR="00250C15" w:rsidRPr="00091F76" w:rsidRDefault="00250C15" w:rsidP="003F3F40">
            <w:pPr>
              <w:jc w:val="center"/>
              <w:rPr>
                <w:b/>
                <w:bCs/>
                <w:sz w:val="20"/>
                <w:szCs w:val="20"/>
              </w:rPr>
            </w:pPr>
            <w:r w:rsidRPr="00091F76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1620" w:type="dxa"/>
            <w:shd w:val="clear" w:color="auto" w:fill="EAEAEA"/>
            <w:vAlign w:val="center"/>
          </w:tcPr>
          <w:p w:rsidR="00250C15" w:rsidRPr="00091F76" w:rsidRDefault="00250C15" w:rsidP="003F3F40">
            <w:pPr>
              <w:jc w:val="center"/>
              <w:rPr>
                <w:b/>
                <w:bCs/>
                <w:sz w:val="20"/>
                <w:szCs w:val="20"/>
              </w:rPr>
            </w:pPr>
            <w:r w:rsidRPr="00091F76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1980" w:type="dxa"/>
            <w:shd w:val="clear" w:color="auto" w:fill="EAEAEA"/>
          </w:tcPr>
          <w:p w:rsidR="00250C15" w:rsidRPr="00091F76" w:rsidRDefault="00250C15" w:rsidP="003F3F40">
            <w:pPr>
              <w:jc w:val="center"/>
              <w:rPr>
                <w:b/>
                <w:bCs/>
                <w:sz w:val="20"/>
                <w:szCs w:val="20"/>
              </w:rPr>
            </w:pPr>
            <w:r w:rsidRPr="00091F76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5580" w:type="dxa"/>
            <w:shd w:val="clear" w:color="auto" w:fill="EAEAEA"/>
            <w:vAlign w:val="center"/>
          </w:tcPr>
          <w:p w:rsidR="00250C15" w:rsidRPr="00091F76" w:rsidRDefault="00250C15" w:rsidP="003F3F40">
            <w:pPr>
              <w:jc w:val="center"/>
              <w:rPr>
                <w:b/>
                <w:bCs/>
                <w:sz w:val="20"/>
                <w:szCs w:val="20"/>
              </w:rPr>
            </w:pPr>
            <w:r w:rsidRPr="00091F76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250C15" w:rsidRPr="00091F76" w:rsidTr="003F3F40">
        <w:trPr>
          <w:cantSplit/>
          <w:trHeight w:val="411"/>
        </w:trPr>
        <w:tc>
          <w:tcPr>
            <w:tcW w:w="540" w:type="dxa"/>
          </w:tcPr>
          <w:p w:rsidR="00250C15" w:rsidRPr="00091F76" w:rsidRDefault="00250C15" w:rsidP="003F3F40">
            <w:pPr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250C15" w:rsidRPr="00091F76" w:rsidRDefault="00250C15" w:rsidP="003F3F40">
            <w:pPr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Фамилия</w:t>
            </w:r>
          </w:p>
        </w:tc>
        <w:tc>
          <w:tcPr>
            <w:tcW w:w="2520" w:type="dxa"/>
            <w:shd w:val="clear" w:color="auto" w:fill="auto"/>
          </w:tcPr>
          <w:p w:rsidR="00250C15" w:rsidRPr="00091F76" w:rsidRDefault="00250C15" w:rsidP="003F3F40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91F76">
              <w:rPr>
                <w:sz w:val="20"/>
              </w:rPr>
              <w:t>Фам</w:t>
            </w:r>
          </w:p>
        </w:tc>
        <w:tc>
          <w:tcPr>
            <w:tcW w:w="1980" w:type="dxa"/>
            <w:shd w:val="clear" w:color="auto" w:fill="auto"/>
          </w:tcPr>
          <w:p w:rsidR="00250C15" w:rsidRPr="00091F76" w:rsidRDefault="00250C15" w:rsidP="003F3F4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Т(1-10</w:t>
            </w:r>
            <w:r w:rsidRPr="00091F76">
              <w:rPr>
                <w:sz w:val="20"/>
                <w:szCs w:val="20"/>
                <w:lang w:val="en-US"/>
              </w:rPr>
              <w:t>0</w:t>
            </w:r>
            <w:r w:rsidRPr="00091F76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:rsidR="00250C15" w:rsidRPr="00091F76" w:rsidRDefault="00250C15" w:rsidP="003F3F40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91F76">
              <w:rPr>
                <w:bCs/>
                <w:sz w:val="20"/>
              </w:rPr>
              <w:t>Н</w:t>
            </w:r>
          </w:p>
        </w:tc>
        <w:tc>
          <w:tcPr>
            <w:tcW w:w="1980" w:type="dxa"/>
          </w:tcPr>
          <w:p w:rsidR="00250C15" w:rsidRPr="00091F76" w:rsidRDefault="00250C15" w:rsidP="003F3F4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91F76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80" w:type="dxa"/>
            <w:shd w:val="clear" w:color="auto" w:fill="auto"/>
          </w:tcPr>
          <w:p w:rsidR="00250C15" w:rsidRPr="00091F76" w:rsidRDefault="00250C15" w:rsidP="003F3F4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Указывается фамилия.</w:t>
            </w:r>
          </w:p>
        </w:tc>
      </w:tr>
      <w:tr w:rsidR="00250C15" w:rsidRPr="00091F76" w:rsidTr="003F3F40">
        <w:trPr>
          <w:cantSplit/>
          <w:trHeight w:val="170"/>
        </w:trPr>
        <w:tc>
          <w:tcPr>
            <w:tcW w:w="540" w:type="dxa"/>
          </w:tcPr>
          <w:p w:rsidR="00250C15" w:rsidRPr="00091F76" w:rsidRDefault="00250C15" w:rsidP="003F3F40">
            <w:pPr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250C15" w:rsidRPr="00091F76" w:rsidRDefault="00250C15" w:rsidP="003F3F40">
            <w:pPr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Имя</w:t>
            </w:r>
          </w:p>
        </w:tc>
        <w:tc>
          <w:tcPr>
            <w:tcW w:w="2520" w:type="dxa"/>
            <w:shd w:val="clear" w:color="auto" w:fill="auto"/>
          </w:tcPr>
          <w:p w:rsidR="00250C15" w:rsidRPr="00091F76" w:rsidRDefault="00250C15" w:rsidP="003F3F40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91F76">
              <w:rPr>
                <w:sz w:val="20"/>
              </w:rPr>
              <w:t>Имя</w:t>
            </w:r>
          </w:p>
        </w:tc>
        <w:tc>
          <w:tcPr>
            <w:tcW w:w="1980" w:type="dxa"/>
            <w:shd w:val="clear" w:color="auto" w:fill="auto"/>
          </w:tcPr>
          <w:p w:rsidR="00250C15" w:rsidRPr="00091F76" w:rsidRDefault="00250C15" w:rsidP="003F3F4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Т(1-10</w:t>
            </w:r>
            <w:r w:rsidRPr="00091F76">
              <w:rPr>
                <w:sz w:val="20"/>
                <w:szCs w:val="20"/>
                <w:lang w:val="en-US"/>
              </w:rPr>
              <w:t>0</w:t>
            </w:r>
            <w:r w:rsidRPr="00091F76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:rsidR="00250C15" w:rsidRPr="00091F76" w:rsidRDefault="00250C15" w:rsidP="003F3F40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91F76">
              <w:rPr>
                <w:bCs/>
                <w:sz w:val="20"/>
              </w:rPr>
              <w:t>Н</w:t>
            </w:r>
          </w:p>
        </w:tc>
        <w:tc>
          <w:tcPr>
            <w:tcW w:w="1980" w:type="dxa"/>
          </w:tcPr>
          <w:p w:rsidR="00250C15" w:rsidRPr="00091F76" w:rsidRDefault="00250C15" w:rsidP="003F3F4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91F76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80" w:type="dxa"/>
            <w:shd w:val="clear" w:color="auto" w:fill="auto"/>
          </w:tcPr>
          <w:p w:rsidR="00250C15" w:rsidRPr="00091F76" w:rsidRDefault="00250C15" w:rsidP="003F3F4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Ук</w:t>
            </w:r>
            <w:r w:rsidR="00896779" w:rsidRPr="00091F76">
              <w:rPr>
                <w:sz w:val="20"/>
                <w:szCs w:val="20"/>
              </w:rPr>
              <w:t>азывается имя</w:t>
            </w:r>
          </w:p>
        </w:tc>
      </w:tr>
      <w:tr w:rsidR="00250C15" w:rsidRPr="00091F76" w:rsidTr="003F3F40">
        <w:trPr>
          <w:cantSplit/>
          <w:trHeight w:val="170"/>
        </w:trPr>
        <w:tc>
          <w:tcPr>
            <w:tcW w:w="540" w:type="dxa"/>
          </w:tcPr>
          <w:p w:rsidR="00250C15" w:rsidRPr="00091F76" w:rsidRDefault="00250C15" w:rsidP="003F3F40">
            <w:pPr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250C15" w:rsidRPr="00091F76" w:rsidRDefault="00250C15" w:rsidP="003F3F40">
            <w:pPr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Отчество</w:t>
            </w:r>
          </w:p>
        </w:tc>
        <w:tc>
          <w:tcPr>
            <w:tcW w:w="2520" w:type="dxa"/>
            <w:shd w:val="clear" w:color="auto" w:fill="auto"/>
          </w:tcPr>
          <w:p w:rsidR="00250C15" w:rsidRPr="00091F76" w:rsidRDefault="00250C15" w:rsidP="003F3F40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091F76">
              <w:rPr>
                <w:sz w:val="20"/>
              </w:rPr>
              <w:t>Отч</w:t>
            </w:r>
          </w:p>
        </w:tc>
        <w:tc>
          <w:tcPr>
            <w:tcW w:w="1980" w:type="dxa"/>
            <w:shd w:val="clear" w:color="auto" w:fill="auto"/>
          </w:tcPr>
          <w:p w:rsidR="00250C15" w:rsidRPr="00091F76" w:rsidRDefault="00250C15" w:rsidP="003F3F4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Т(1-10</w:t>
            </w:r>
            <w:r w:rsidRPr="00091F76">
              <w:rPr>
                <w:sz w:val="20"/>
                <w:szCs w:val="20"/>
                <w:lang w:val="en-US"/>
              </w:rPr>
              <w:t>0</w:t>
            </w:r>
            <w:r w:rsidRPr="00091F76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:rsidR="00250C15" w:rsidRPr="00091F76" w:rsidRDefault="00250C15" w:rsidP="003F3F40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091F76">
              <w:rPr>
                <w:bCs/>
                <w:sz w:val="20"/>
              </w:rPr>
              <w:t>Н</w:t>
            </w:r>
          </w:p>
        </w:tc>
        <w:tc>
          <w:tcPr>
            <w:tcW w:w="1980" w:type="dxa"/>
          </w:tcPr>
          <w:p w:rsidR="00250C15" w:rsidRPr="00091F76" w:rsidRDefault="00250C15" w:rsidP="003F3F40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091F76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5580" w:type="dxa"/>
            <w:shd w:val="clear" w:color="auto" w:fill="auto"/>
          </w:tcPr>
          <w:p w:rsidR="00250C15" w:rsidRPr="00091F76" w:rsidRDefault="00250C15" w:rsidP="003F3F4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091F76">
              <w:rPr>
                <w:sz w:val="20"/>
                <w:szCs w:val="20"/>
              </w:rPr>
              <w:t>Указывается отчество (если иное не вытекает из з</w:t>
            </w:r>
            <w:r w:rsidR="00896779" w:rsidRPr="00091F76">
              <w:rPr>
                <w:sz w:val="20"/>
                <w:szCs w:val="20"/>
              </w:rPr>
              <w:t>акона или национального обычая)</w:t>
            </w:r>
          </w:p>
        </w:tc>
      </w:tr>
    </w:tbl>
    <w:p w:rsidR="00EA285B" w:rsidRDefault="00EA285B" w:rsidP="00075F73">
      <w:pPr>
        <w:pStyle w:val="af0"/>
        <w:jc w:val="right"/>
      </w:pPr>
      <w:bookmarkStart w:id="954" w:name="_Ref464816444"/>
      <w:r>
        <w:lastRenderedPageBreak/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>
        <w:t>15</w:t>
      </w:r>
      <w:r w:rsidR="00AB680A">
        <w:fldChar w:fldCharType="end"/>
      </w:r>
      <w:bookmarkEnd w:id="954"/>
    </w:p>
    <w:p w:rsidR="00531AA9" w:rsidRPr="00CE446A" w:rsidRDefault="00531AA9" w:rsidP="00531AA9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«СведенияЛицензия»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3131"/>
        <w:gridCol w:w="2880"/>
        <w:gridCol w:w="1400"/>
        <w:gridCol w:w="2040"/>
        <w:gridCol w:w="2230"/>
        <w:gridCol w:w="3742"/>
      </w:tblGrid>
      <w:tr w:rsidR="00531AA9" w:rsidRPr="00F94F71" w:rsidTr="00075F73">
        <w:trPr>
          <w:cantSplit/>
          <w:trHeight w:val="170"/>
          <w:tblHeader/>
        </w:trPr>
        <w:tc>
          <w:tcPr>
            <w:tcW w:w="503" w:type="dxa"/>
            <w:shd w:val="clear" w:color="auto" w:fill="EAEAEA"/>
          </w:tcPr>
          <w:p w:rsidR="00531AA9" w:rsidRPr="00F94F71" w:rsidRDefault="00531AA9" w:rsidP="00D41B5A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№</w:t>
            </w:r>
          </w:p>
          <w:p w:rsidR="00531AA9" w:rsidRPr="00F94F71" w:rsidRDefault="00531AA9" w:rsidP="00D41B5A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3131" w:type="dxa"/>
            <w:shd w:val="clear" w:color="auto" w:fill="EAEAEA"/>
            <w:vAlign w:val="center"/>
          </w:tcPr>
          <w:p w:rsidR="00531AA9" w:rsidRPr="00F94F71" w:rsidRDefault="00531AA9" w:rsidP="00D41B5A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880" w:type="dxa"/>
            <w:shd w:val="clear" w:color="auto" w:fill="EAEAEA"/>
            <w:vAlign w:val="center"/>
          </w:tcPr>
          <w:p w:rsidR="00531AA9" w:rsidRPr="00F94F71" w:rsidRDefault="00531AA9" w:rsidP="00D41B5A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400" w:type="dxa"/>
            <w:shd w:val="clear" w:color="auto" w:fill="EAEAEA"/>
            <w:vAlign w:val="center"/>
          </w:tcPr>
          <w:p w:rsidR="00531AA9" w:rsidRPr="00F94F71" w:rsidRDefault="00531AA9" w:rsidP="00D41B5A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2040" w:type="dxa"/>
            <w:shd w:val="clear" w:color="auto" w:fill="EAEAEA"/>
            <w:vAlign w:val="center"/>
          </w:tcPr>
          <w:p w:rsidR="00531AA9" w:rsidRPr="00F94F71" w:rsidRDefault="00531AA9" w:rsidP="00D41B5A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2230" w:type="dxa"/>
            <w:shd w:val="clear" w:color="auto" w:fill="EAEAEA"/>
          </w:tcPr>
          <w:p w:rsidR="00531AA9" w:rsidRPr="00F94F71" w:rsidRDefault="00531AA9" w:rsidP="00D41B5A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3742" w:type="dxa"/>
            <w:shd w:val="clear" w:color="auto" w:fill="EAEAEA"/>
            <w:vAlign w:val="center"/>
          </w:tcPr>
          <w:p w:rsidR="00531AA9" w:rsidRPr="00F94F71" w:rsidRDefault="00531AA9" w:rsidP="00D41B5A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CE446A" w:rsidRPr="00F94F71" w:rsidTr="00075F73">
        <w:trPr>
          <w:cantSplit/>
          <w:trHeight w:val="411"/>
        </w:trPr>
        <w:tc>
          <w:tcPr>
            <w:tcW w:w="503" w:type="dxa"/>
          </w:tcPr>
          <w:p w:rsidR="00531AA9" w:rsidRPr="00F94F71" w:rsidRDefault="00531AA9" w:rsidP="00531AA9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shd w:val="clear" w:color="auto" w:fill="auto"/>
          </w:tcPr>
          <w:p w:rsidR="00531AA9" w:rsidRPr="00F94F71" w:rsidRDefault="00531AA9" w:rsidP="00531AA9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Вид лицензии на право осуществления деятельности, подлежащей лицензированию</w:t>
            </w:r>
          </w:p>
        </w:tc>
        <w:tc>
          <w:tcPr>
            <w:tcW w:w="2880" w:type="dxa"/>
            <w:shd w:val="clear" w:color="auto" w:fill="auto"/>
          </w:tcPr>
          <w:p w:rsidR="00531AA9" w:rsidRPr="00F94F71" w:rsidRDefault="00531AA9" w:rsidP="00531AA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ВидЛицензии</w:t>
            </w:r>
          </w:p>
        </w:tc>
        <w:tc>
          <w:tcPr>
            <w:tcW w:w="1400" w:type="dxa"/>
            <w:shd w:val="clear" w:color="auto" w:fill="auto"/>
          </w:tcPr>
          <w:p w:rsidR="00531AA9" w:rsidRPr="00F94F71" w:rsidRDefault="00531AA9" w:rsidP="0082297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Т(1-250)</w:t>
            </w:r>
          </w:p>
        </w:tc>
        <w:tc>
          <w:tcPr>
            <w:tcW w:w="2040" w:type="dxa"/>
          </w:tcPr>
          <w:p w:rsidR="00531AA9" w:rsidRPr="00F94F71" w:rsidRDefault="00531AA9" w:rsidP="00531AA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230" w:type="dxa"/>
          </w:tcPr>
          <w:p w:rsidR="00531AA9" w:rsidRPr="00F94F71" w:rsidRDefault="00531AA9" w:rsidP="00531AA9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3742" w:type="dxa"/>
            <w:shd w:val="clear" w:color="auto" w:fill="auto"/>
          </w:tcPr>
          <w:p w:rsidR="00531AA9" w:rsidRDefault="00531AA9" w:rsidP="00CE446A">
            <w:pPr>
              <w:autoSpaceDE w:val="0"/>
              <w:autoSpaceDN w:val="0"/>
              <w:adjustRightInd w:val="0"/>
              <w:rPr>
                <w:ins w:id="955" w:author="Бобовал Ольга Всеволодовна" w:date="2018-08-21T12:23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вид лицензии на право осуществления деятельн</w:t>
            </w:r>
            <w:r w:rsidR="008E7D67">
              <w:rPr>
                <w:sz w:val="20"/>
                <w:szCs w:val="20"/>
              </w:rPr>
              <w:t>ости, подлежащей лицензированию</w:t>
            </w:r>
          </w:p>
          <w:p w:rsidR="002C1F22" w:rsidRPr="002C1F22" w:rsidRDefault="002C1F22" w:rsidP="00CE446A">
            <w:pPr>
              <w:autoSpaceDE w:val="0"/>
              <w:autoSpaceDN w:val="0"/>
              <w:adjustRightInd w:val="0"/>
              <w:rPr>
                <w:b/>
                <w:rPrChange w:id="956" w:author="Бобовал Ольга Всеволодовна" w:date="2018-08-21T12:23:00Z">
                  <w:rPr>
                    <w:sz w:val="20"/>
                    <w:szCs w:val="20"/>
                  </w:rPr>
                </w:rPrChange>
              </w:rPr>
            </w:pPr>
            <w:ins w:id="957" w:author="Бобовал Ольга Всеволодовна" w:date="2018-08-21T12:23:00Z">
              <w:r w:rsidRPr="002C1F22">
                <w:rPr>
                  <w:b/>
                  <w:rPrChange w:id="958" w:author="Бобовал Ольга Всеволодовна" w:date="2018-08-21T12:23:00Z">
                    <w:rPr>
                      <w:sz w:val="20"/>
                      <w:szCs w:val="20"/>
                    </w:rPr>
                  </w:rPrChange>
                </w:rPr>
                <w:t>Не заполняется</w:t>
              </w:r>
            </w:ins>
          </w:p>
        </w:tc>
      </w:tr>
      <w:tr w:rsidR="00CE446A" w:rsidRPr="00F94F71" w:rsidTr="00075F73">
        <w:trPr>
          <w:cantSplit/>
          <w:trHeight w:val="411"/>
        </w:trPr>
        <w:tc>
          <w:tcPr>
            <w:tcW w:w="503" w:type="dxa"/>
          </w:tcPr>
          <w:p w:rsidR="00531AA9" w:rsidRPr="00F94F71" w:rsidRDefault="00531AA9" w:rsidP="00531AA9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shd w:val="clear" w:color="auto" w:fill="auto"/>
          </w:tcPr>
          <w:p w:rsidR="00531AA9" w:rsidRPr="00F94F71" w:rsidRDefault="00531AA9" w:rsidP="00531AA9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Номер лицензии на право осуществления деятельности, подлежащей лицензированию</w:t>
            </w:r>
          </w:p>
        </w:tc>
        <w:tc>
          <w:tcPr>
            <w:tcW w:w="2880" w:type="dxa"/>
            <w:shd w:val="clear" w:color="auto" w:fill="auto"/>
          </w:tcPr>
          <w:p w:rsidR="00531AA9" w:rsidRPr="00F94F71" w:rsidRDefault="00531AA9" w:rsidP="00531AA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НомерЛицензии</w:t>
            </w:r>
          </w:p>
        </w:tc>
        <w:tc>
          <w:tcPr>
            <w:tcW w:w="1400" w:type="dxa"/>
            <w:shd w:val="clear" w:color="auto" w:fill="auto"/>
          </w:tcPr>
          <w:p w:rsidR="00531AA9" w:rsidRPr="00F94F71" w:rsidRDefault="00531AA9" w:rsidP="00531AA9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Т(1-250)</w:t>
            </w:r>
          </w:p>
        </w:tc>
        <w:tc>
          <w:tcPr>
            <w:tcW w:w="2040" w:type="dxa"/>
          </w:tcPr>
          <w:p w:rsidR="00531AA9" w:rsidRPr="00F94F71" w:rsidRDefault="00531AA9" w:rsidP="00531AA9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230" w:type="dxa"/>
          </w:tcPr>
          <w:p w:rsidR="00531AA9" w:rsidRPr="00F94F71" w:rsidRDefault="00531AA9" w:rsidP="00531AA9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3742" w:type="dxa"/>
            <w:shd w:val="clear" w:color="auto" w:fill="auto"/>
          </w:tcPr>
          <w:p w:rsidR="00531AA9" w:rsidRDefault="00531AA9" w:rsidP="00CE446A">
            <w:pPr>
              <w:autoSpaceDE w:val="0"/>
              <w:autoSpaceDN w:val="0"/>
              <w:adjustRightInd w:val="0"/>
              <w:rPr>
                <w:ins w:id="959" w:author="Бобовал Ольга Всеволодовна" w:date="2018-08-21T12:23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номер лицензии на право осуществления деятельн</w:t>
            </w:r>
            <w:r w:rsidR="008E7D67">
              <w:rPr>
                <w:sz w:val="20"/>
                <w:szCs w:val="20"/>
              </w:rPr>
              <w:t>ости, подлежащей лицензированию</w:t>
            </w:r>
          </w:p>
          <w:p w:rsidR="002C1F22" w:rsidRPr="00F94F71" w:rsidRDefault="002C1F22" w:rsidP="00CE446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60" w:author="Бобовал Ольга Всеволодовна" w:date="2018-08-21T12:23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CE446A" w:rsidRPr="00F94F71" w:rsidTr="00075F73">
        <w:trPr>
          <w:cantSplit/>
          <w:trHeight w:val="411"/>
        </w:trPr>
        <w:tc>
          <w:tcPr>
            <w:tcW w:w="503" w:type="dxa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shd w:val="clear" w:color="auto" w:fill="auto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Дата выдачи лицензии на право осуществления деятельности, подлежащей лицензированию</w:t>
            </w:r>
          </w:p>
        </w:tc>
        <w:tc>
          <w:tcPr>
            <w:tcW w:w="2880" w:type="dxa"/>
            <w:shd w:val="clear" w:color="auto" w:fill="auto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ДатаВыдачиЛицензии</w:t>
            </w:r>
          </w:p>
        </w:tc>
        <w:tc>
          <w:tcPr>
            <w:tcW w:w="1400" w:type="dxa"/>
            <w:shd w:val="clear" w:color="auto" w:fill="auto"/>
          </w:tcPr>
          <w:p w:rsidR="00822977" w:rsidRPr="00F94F71" w:rsidRDefault="00822977" w:rsidP="0082297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Дата</w:t>
            </w:r>
          </w:p>
        </w:tc>
        <w:tc>
          <w:tcPr>
            <w:tcW w:w="2040" w:type="dxa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230" w:type="dxa"/>
          </w:tcPr>
          <w:p w:rsidR="00822977" w:rsidRPr="00F94F71" w:rsidRDefault="00822977" w:rsidP="0082297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3742" w:type="dxa"/>
            <w:shd w:val="clear" w:color="auto" w:fill="auto"/>
          </w:tcPr>
          <w:p w:rsidR="00822977" w:rsidRDefault="00822977" w:rsidP="00CE446A">
            <w:pPr>
              <w:autoSpaceDE w:val="0"/>
              <w:autoSpaceDN w:val="0"/>
              <w:adjustRightInd w:val="0"/>
              <w:rPr>
                <w:ins w:id="961" w:author="Бобовал Ольга Всеволодовна" w:date="2018-08-21T12:23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дата выдачи лицензии на право осуществления деятельности, подлежащей лицензированию</w:t>
            </w:r>
          </w:p>
          <w:p w:rsidR="002C1F22" w:rsidRPr="00F94F71" w:rsidRDefault="002C1F22" w:rsidP="00CE446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62" w:author="Бобовал Ольга Всеволодовна" w:date="2018-08-21T12:23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822977" w:rsidRPr="00F94F71" w:rsidTr="00075F73">
        <w:trPr>
          <w:cantSplit/>
          <w:trHeight w:val="411"/>
        </w:trPr>
        <w:tc>
          <w:tcPr>
            <w:tcW w:w="503" w:type="dxa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shd w:val="clear" w:color="auto" w:fill="auto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Кем выдана лицензия на право осуществления деятельности, подлежащей лицензированию</w:t>
            </w:r>
          </w:p>
        </w:tc>
        <w:tc>
          <w:tcPr>
            <w:tcW w:w="2880" w:type="dxa"/>
            <w:shd w:val="clear" w:color="auto" w:fill="auto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КемВыданаЛицензия</w:t>
            </w:r>
          </w:p>
        </w:tc>
        <w:tc>
          <w:tcPr>
            <w:tcW w:w="1400" w:type="dxa"/>
            <w:shd w:val="clear" w:color="auto" w:fill="auto"/>
          </w:tcPr>
          <w:p w:rsidR="00822977" w:rsidRPr="00F94F71" w:rsidRDefault="00822977" w:rsidP="0082297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Т(1-250)</w:t>
            </w:r>
          </w:p>
        </w:tc>
        <w:tc>
          <w:tcPr>
            <w:tcW w:w="2040" w:type="dxa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230" w:type="dxa"/>
          </w:tcPr>
          <w:p w:rsidR="00822977" w:rsidRPr="00F94F71" w:rsidRDefault="00822977" w:rsidP="0082297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3742" w:type="dxa"/>
            <w:shd w:val="clear" w:color="auto" w:fill="auto"/>
          </w:tcPr>
          <w:p w:rsidR="00822977" w:rsidRDefault="00822977" w:rsidP="00822977">
            <w:pPr>
              <w:autoSpaceDE w:val="0"/>
              <w:autoSpaceDN w:val="0"/>
              <w:adjustRightInd w:val="0"/>
              <w:rPr>
                <w:ins w:id="963" w:author="Бобовал Ольга Всеволодовна" w:date="2018-08-21T12:23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наименование органа, выдавшего лицензию на право осуществления деятельности, подлежащей лицензированию</w:t>
            </w:r>
          </w:p>
          <w:p w:rsidR="002C1F22" w:rsidRPr="00F94F71" w:rsidRDefault="002C1F22" w:rsidP="0082297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64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822977" w:rsidRPr="00F94F71" w:rsidTr="00075F73">
        <w:trPr>
          <w:cantSplit/>
          <w:trHeight w:val="411"/>
        </w:trPr>
        <w:tc>
          <w:tcPr>
            <w:tcW w:w="503" w:type="dxa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shd w:val="clear" w:color="auto" w:fill="auto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Начало действия лицензии на право осуществления деятельности, подлежащей лицензированию</w:t>
            </w:r>
          </w:p>
        </w:tc>
        <w:tc>
          <w:tcPr>
            <w:tcW w:w="2880" w:type="dxa"/>
            <w:shd w:val="clear" w:color="auto" w:fill="auto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НачалоДействияЛицензии</w:t>
            </w:r>
          </w:p>
        </w:tc>
        <w:tc>
          <w:tcPr>
            <w:tcW w:w="1400" w:type="dxa"/>
            <w:shd w:val="clear" w:color="auto" w:fill="auto"/>
          </w:tcPr>
          <w:p w:rsidR="00822977" w:rsidRPr="00F94F71" w:rsidRDefault="00822977" w:rsidP="0082297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Дата</w:t>
            </w:r>
          </w:p>
        </w:tc>
        <w:tc>
          <w:tcPr>
            <w:tcW w:w="2040" w:type="dxa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230" w:type="dxa"/>
          </w:tcPr>
          <w:p w:rsidR="00822977" w:rsidRPr="00F94F71" w:rsidRDefault="00822977" w:rsidP="0082297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3742" w:type="dxa"/>
            <w:shd w:val="clear" w:color="auto" w:fill="auto"/>
          </w:tcPr>
          <w:p w:rsidR="00822977" w:rsidRDefault="00822977" w:rsidP="00822977">
            <w:pPr>
              <w:autoSpaceDE w:val="0"/>
              <w:autoSpaceDN w:val="0"/>
              <w:adjustRightInd w:val="0"/>
              <w:rPr>
                <w:ins w:id="965" w:author="Бобовал Ольга Всеволодовна" w:date="2018-08-21T12:24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начало действия лицензии на право осуществления деятельности, подлежащей лицензированию</w:t>
            </w:r>
          </w:p>
          <w:p w:rsidR="002C1F22" w:rsidRPr="00F94F71" w:rsidRDefault="002C1F22" w:rsidP="0082297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66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822977" w:rsidRPr="00F94F71" w:rsidTr="00075F73">
        <w:trPr>
          <w:cantSplit/>
          <w:trHeight w:val="411"/>
        </w:trPr>
        <w:tc>
          <w:tcPr>
            <w:tcW w:w="503" w:type="dxa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shd w:val="clear" w:color="auto" w:fill="auto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Конец действия лицензии на право осуществления деятельности, подлежащей лицензированию</w:t>
            </w:r>
          </w:p>
        </w:tc>
        <w:tc>
          <w:tcPr>
            <w:tcW w:w="2880" w:type="dxa"/>
            <w:shd w:val="clear" w:color="auto" w:fill="auto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КонецДействияЛицензии</w:t>
            </w:r>
          </w:p>
        </w:tc>
        <w:tc>
          <w:tcPr>
            <w:tcW w:w="1400" w:type="dxa"/>
            <w:shd w:val="clear" w:color="auto" w:fill="auto"/>
          </w:tcPr>
          <w:p w:rsidR="00822977" w:rsidRPr="00F94F71" w:rsidRDefault="00822977" w:rsidP="0082297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Дата</w:t>
            </w:r>
          </w:p>
        </w:tc>
        <w:tc>
          <w:tcPr>
            <w:tcW w:w="2040" w:type="dxa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230" w:type="dxa"/>
          </w:tcPr>
          <w:p w:rsidR="00822977" w:rsidRPr="00F94F71" w:rsidRDefault="00822977" w:rsidP="0082297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3742" w:type="dxa"/>
            <w:shd w:val="clear" w:color="auto" w:fill="auto"/>
          </w:tcPr>
          <w:p w:rsidR="00822977" w:rsidRDefault="00822977" w:rsidP="00822977">
            <w:pPr>
              <w:autoSpaceDE w:val="0"/>
              <w:autoSpaceDN w:val="0"/>
              <w:adjustRightInd w:val="0"/>
              <w:rPr>
                <w:ins w:id="967" w:author="Бобовал Ольга Всеволодовна" w:date="2018-08-21T12:24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конец действия лицензии на право осуществления деятельности, подлежащей лицензированию</w:t>
            </w:r>
          </w:p>
          <w:p w:rsidR="002C1F22" w:rsidRPr="00F94F71" w:rsidRDefault="002C1F22" w:rsidP="0082297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68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822977" w:rsidRPr="00F94F71" w:rsidTr="00075F73">
        <w:trPr>
          <w:cantSplit/>
          <w:trHeight w:val="411"/>
        </w:trPr>
        <w:tc>
          <w:tcPr>
            <w:tcW w:w="503" w:type="dxa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shd w:val="clear" w:color="auto" w:fill="auto"/>
          </w:tcPr>
          <w:p w:rsidR="00822977" w:rsidRPr="00F94F71" w:rsidRDefault="00822977" w:rsidP="00822977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Перечень видов лицензируемой деятельности</w:t>
            </w:r>
          </w:p>
        </w:tc>
        <w:tc>
          <w:tcPr>
            <w:tcW w:w="2880" w:type="dxa"/>
            <w:shd w:val="clear" w:color="auto" w:fill="auto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ПереченьВидовЛицДеят</w:t>
            </w:r>
          </w:p>
        </w:tc>
        <w:tc>
          <w:tcPr>
            <w:tcW w:w="1400" w:type="dxa"/>
            <w:shd w:val="clear" w:color="auto" w:fill="auto"/>
          </w:tcPr>
          <w:p w:rsidR="00822977" w:rsidRPr="00F94F71" w:rsidRDefault="00822977" w:rsidP="0082297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Т(1-50</w:t>
            </w:r>
            <w:r w:rsidRPr="00F94F71">
              <w:rPr>
                <w:sz w:val="20"/>
                <w:szCs w:val="20"/>
                <w:lang w:val="en-US"/>
              </w:rPr>
              <w:t>0</w:t>
            </w:r>
            <w:r w:rsidRPr="00F94F71">
              <w:rPr>
                <w:sz w:val="20"/>
                <w:szCs w:val="20"/>
              </w:rPr>
              <w:t>)</w:t>
            </w:r>
          </w:p>
        </w:tc>
        <w:tc>
          <w:tcPr>
            <w:tcW w:w="2040" w:type="dxa"/>
          </w:tcPr>
          <w:p w:rsidR="00822977" w:rsidRPr="00F94F71" w:rsidRDefault="00822977" w:rsidP="00822977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230" w:type="dxa"/>
          </w:tcPr>
          <w:p w:rsidR="00822977" w:rsidRPr="00F94F71" w:rsidRDefault="00822977" w:rsidP="00822977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3742" w:type="dxa"/>
            <w:shd w:val="clear" w:color="auto" w:fill="auto"/>
          </w:tcPr>
          <w:p w:rsidR="00822977" w:rsidRDefault="00822977" w:rsidP="00822977">
            <w:pPr>
              <w:autoSpaceDE w:val="0"/>
              <w:autoSpaceDN w:val="0"/>
              <w:adjustRightInd w:val="0"/>
              <w:jc w:val="both"/>
              <w:rPr>
                <w:ins w:id="969" w:author="Бобовал Ольга Всеволодовна" w:date="2018-08-21T12:24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перечень видов лицензируемой деятельности</w:t>
            </w:r>
          </w:p>
          <w:p w:rsidR="002C1F22" w:rsidRPr="00F94F71" w:rsidRDefault="002C1F22" w:rsidP="0082297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ins w:id="970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</w:tbl>
    <w:p w:rsidR="008A1BCF" w:rsidRDefault="008A1BCF" w:rsidP="00075F73">
      <w:pPr>
        <w:pStyle w:val="af0"/>
        <w:jc w:val="right"/>
      </w:pPr>
    </w:p>
    <w:p w:rsidR="00EA285B" w:rsidRPr="008A1BCF" w:rsidRDefault="00EA285B" w:rsidP="00075F73">
      <w:pPr>
        <w:pStyle w:val="af0"/>
        <w:jc w:val="right"/>
      </w:pPr>
      <w:bookmarkStart w:id="971" w:name="_Ref464816666"/>
      <w:r w:rsidRPr="008A1BCF">
        <w:t xml:space="preserve">Таблица </w:t>
      </w:r>
      <w:r w:rsidRPr="00D90349">
        <w:fldChar w:fldCharType="begin"/>
      </w:r>
      <w:r w:rsidRPr="008A1BCF">
        <w:instrText xml:space="preserve"> SEQ Таблица \* ARABIC </w:instrText>
      </w:r>
      <w:r w:rsidRPr="00D90349">
        <w:fldChar w:fldCharType="separate"/>
      </w:r>
      <w:r w:rsidRPr="00075F73">
        <w:t>16</w:t>
      </w:r>
      <w:r w:rsidRPr="00D90349">
        <w:fldChar w:fldCharType="end"/>
      </w:r>
      <w:bookmarkEnd w:id="971"/>
    </w:p>
    <w:p w:rsidR="00C948D8" w:rsidRPr="00CE446A" w:rsidRDefault="00C948D8" w:rsidP="00C948D8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«СведенияРабота»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2051"/>
        <w:gridCol w:w="3345"/>
        <w:gridCol w:w="1582"/>
        <w:gridCol w:w="2492"/>
        <w:gridCol w:w="2682"/>
        <w:gridCol w:w="3271"/>
      </w:tblGrid>
      <w:tr w:rsidR="00C948D8" w:rsidRPr="00F94F71" w:rsidTr="00F94F71">
        <w:trPr>
          <w:cantSplit/>
          <w:trHeight w:val="170"/>
          <w:tblHeader/>
        </w:trPr>
        <w:tc>
          <w:tcPr>
            <w:tcW w:w="0" w:type="auto"/>
            <w:shd w:val="clear" w:color="auto" w:fill="EAEAEA"/>
          </w:tcPr>
          <w:p w:rsidR="00C948D8" w:rsidRPr="00F94F71" w:rsidRDefault="00C948D8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lastRenderedPageBreak/>
              <w:t>№</w:t>
            </w:r>
          </w:p>
          <w:p w:rsidR="00C948D8" w:rsidRPr="00F94F71" w:rsidRDefault="00C948D8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0" w:type="auto"/>
            <w:shd w:val="clear" w:color="auto" w:fill="EAEAEA"/>
            <w:vAlign w:val="center"/>
          </w:tcPr>
          <w:p w:rsidR="00C948D8" w:rsidRPr="00F94F71" w:rsidRDefault="00C948D8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0" w:type="auto"/>
            <w:shd w:val="clear" w:color="auto" w:fill="EAEAEA"/>
            <w:vAlign w:val="center"/>
          </w:tcPr>
          <w:p w:rsidR="00C948D8" w:rsidRPr="00F94F71" w:rsidRDefault="00C948D8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0" w:type="auto"/>
            <w:shd w:val="clear" w:color="auto" w:fill="EAEAEA"/>
            <w:vAlign w:val="center"/>
          </w:tcPr>
          <w:p w:rsidR="00C948D8" w:rsidRPr="00F94F71" w:rsidRDefault="00C948D8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0" w:type="auto"/>
            <w:shd w:val="clear" w:color="auto" w:fill="EAEAEA"/>
            <w:vAlign w:val="center"/>
          </w:tcPr>
          <w:p w:rsidR="00C948D8" w:rsidRPr="00F94F71" w:rsidRDefault="00C948D8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0" w:type="auto"/>
            <w:shd w:val="clear" w:color="auto" w:fill="EAEAEA"/>
          </w:tcPr>
          <w:p w:rsidR="00C948D8" w:rsidRPr="00F94F71" w:rsidRDefault="00C948D8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0" w:type="auto"/>
            <w:shd w:val="clear" w:color="auto" w:fill="EAEAEA"/>
            <w:vAlign w:val="center"/>
          </w:tcPr>
          <w:p w:rsidR="00C948D8" w:rsidRPr="00F94F71" w:rsidRDefault="00C948D8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C948D8" w:rsidRPr="00F94F71" w:rsidTr="00F94F71">
        <w:trPr>
          <w:cantSplit/>
          <w:trHeight w:val="411"/>
        </w:trPr>
        <w:tc>
          <w:tcPr>
            <w:tcW w:w="0" w:type="auto"/>
          </w:tcPr>
          <w:p w:rsidR="00C948D8" w:rsidRPr="00F94F71" w:rsidRDefault="00C948D8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C948D8" w:rsidP="00C948D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Должность клиента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C948D8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ДолжностьКлиента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C948D8" w:rsidP="00343BF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Т(1-250)</w:t>
            </w:r>
          </w:p>
        </w:tc>
        <w:tc>
          <w:tcPr>
            <w:tcW w:w="0" w:type="auto"/>
          </w:tcPr>
          <w:p w:rsidR="00C948D8" w:rsidRPr="00F94F71" w:rsidRDefault="00C948D8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0" w:type="auto"/>
          </w:tcPr>
          <w:p w:rsidR="00C948D8" w:rsidRPr="00F94F71" w:rsidRDefault="00C948D8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C1F22" w:rsidRDefault="00C948D8" w:rsidP="00C948D8">
            <w:pPr>
              <w:autoSpaceDE w:val="0"/>
              <w:autoSpaceDN w:val="0"/>
              <w:adjustRightInd w:val="0"/>
              <w:rPr>
                <w:ins w:id="972" w:author="Бобовал Ольга Всеволодовна" w:date="2018-08-21T12:24:00Z"/>
                <w:b/>
              </w:rPr>
            </w:pPr>
            <w:r w:rsidRPr="00F94F71">
              <w:rPr>
                <w:sz w:val="20"/>
                <w:szCs w:val="20"/>
              </w:rPr>
              <w:t>Указывается должность клиента физического лица</w:t>
            </w:r>
            <w:ins w:id="973" w:author="Бобовал Ольга Всеволодовна" w:date="2018-08-21T12:24:00Z">
              <w:r w:rsidR="002C1F22" w:rsidRPr="0096052F">
                <w:rPr>
                  <w:b/>
                </w:rPr>
                <w:t xml:space="preserve"> </w:t>
              </w:r>
            </w:ins>
          </w:p>
          <w:p w:rsidR="00C948D8" w:rsidRPr="00F94F71" w:rsidRDefault="002C1F22" w:rsidP="00C948D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74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C948D8" w:rsidRPr="00F94F71" w:rsidTr="00F94F71">
        <w:trPr>
          <w:cantSplit/>
          <w:trHeight w:val="411"/>
        </w:trPr>
        <w:tc>
          <w:tcPr>
            <w:tcW w:w="0" w:type="auto"/>
          </w:tcPr>
          <w:p w:rsidR="00C948D8" w:rsidRPr="00F94F71" w:rsidRDefault="00C948D8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5568B0" w:rsidP="005568B0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Наименование работодателя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5568B0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НименованиеРаботодатель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C948D8" w:rsidP="00343BF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Т(1-250)</w:t>
            </w:r>
          </w:p>
        </w:tc>
        <w:tc>
          <w:tcPr>
            <w:tcW w:w="0" w:type="auto"/>
          </w:tcPr>
          <w:p w:rsidR="00C948D8" w:rsidRPr="00F94F71" w:rsidRDefault="00C948D8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0" w:type="auto"/>
          </w:tcPr>
          <w:p w:rsidR="00C948D8" w:rsidRPr="00F94F71" w:rsidRDefault="00C948D8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C948D8" w:rsidRDefault="005568B0" w:rsidP="00343BF8">
            <w:pPr>
              <w:autoSpaceDE w:val="0"/>
              <w:autoSpaceDN w:val="0"/>
              <w:adjustRightInd w:val="0"/>
              <w:rPr>
                <w:ins w:id="975" w:author="Бобовал Ольга Всеволодовна" w:date="2018-08-21T12:24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наименование работодателя</w:t>
            </w:r>
          </w:p>
          <w:p w:rsidR="002C1F22" w:rsidRPr="00F94F71" w:rsidRDefault="002C1F22" w:rsidP="00343BF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76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C948D8" w:rsidRPr="00F94F71" w:rsidTr="00F94F71">
        <w:trPr>
          <w:cantSplit/>
          <w:trHeight w:val="411"/>
        </w:trPr>
        <w:tc>
          <w:tcPr>
            <w:tcW w:w="0" w:type="auto"/>
          </w:tcPr>
          <w:p w:rsidR="00C948D8" w:rsidRPr="00F94F71" w:rsidRDefault="00C948D8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5568B0" w:rsidP="005568B0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Адрес работодателя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5568B0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АдрРаботодатель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5568B0" w:rsidP="00343BF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Адрес2</w:t>
            </w:r>
          </w:p>
        </w:tc>
        <w:tc>
          <w:tcPr>
            <w:tcW w:w="0" w:type="auto"/>
          </w:tcPr>
          <w:p w:rsidR="00C948D8" w:rsidRPr="00F94F71" w:rsidRDefault="00C948D8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0" w:type="auto"/>
          </w:tcPr>
          <w:p w:rsidR="00C948D8" w:rsidRPr="00F94F71" w:rsidRDefault="00C948D8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C948D8" w:rsidRPr="00F94F71" w:rsidRDefault="005568B0" w:rsidP="005568B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 xml:space="preserve">Указывается адрес работодателя. </w:t>
            </w:r>
          </w:p>
          <w:p w:rsidR="005568B0" w:rsidRDefault="005568B0" w:rsidP="00BA62B9">
            <w:pPr>
              <w:autoSpaceDE w:val="0"/>
              <w:autoSpaceDN w:val="0"/>
              <w:adjustRightInd w:val="0"/>
              <w:rPr>
                <w:ins w:id="977" w:author="Бобовал Ольга Всеволодовна" w:date="2018-08-21T12:24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Состав показателя «</w:t>
            </w:r>
            <w:r w:rsidR="00EE2BEE" w:rsidRPr="00F94F71">
              <w:rPr>
                <w:sz w:val="20"/>
                <w:szCs w:val="20"/>
              </w:rPr>
              <w:t>Адрес2</w:t>
            </w:r>
            <w:r w:rsidRPr="00F94F71">
              <w:rPr>
                <w:sz w:val="20"/>
                <w:szCs w:val="20"/>
              </w:rPr>
              <w:t xml:space="preserve">» </w:t>
            </w:r>
            <w:r w:rsidR="00BA62B9">
              <w:rPr>
                <w:sz w:val="20"/>
                <w:szCs w:val="20"/>
              </w:rPr>
              <w:t>отображает</w:t>
            </w:r>
            <w:r w:rsidRPr="00F94F71">
              <w:rPr>
                <w:sz w:val="20"/>
                <w:szCs w:val="20"/>
              </w:rPr>
              <w:t xml:space="preserve"> </w:t>
            </w:r>
            <w:r w:rsidR="00BA62B9" w:rsidRPr="00BA62B9">
              <w:rPr>
                <w:sz w:val="20"/>
                <w:szCs w:val="20"/>
              </w:rPr>
              <w:fldChar w:fldCharType="begin"/>
            </w:r>
            <w:r w:rsidR="00BA62B9" w:rsidRPr="00BA62B9">
              <w:rPr>
                <w:sz w:val="20"/>
                <w:szCs w:val="20"/>
              </w:rPr>
              <w:instrText xml:space="preserve"> REF _Ref465070280 \h </w:instrText>
            </w:r>
            <w:r w:rsidR="00BA62B9">
              <w:rPr>
                <w:sz w:val="20"/>
                <w:szCs w:val="20"/>
              </w:rPr>
              <w:instrText xml:space="preserve"> \* MERGEFORMAT </w:instrText>
            </w:r>
            <w:r w:rsidR="00BA62B9" w:rsidRPr="00BA62B9">
              <w:rPr>
                <w:sz w:val="20"/>
                <w:szCs w:val="20"/>
              </w:rPr>
            </w:r>
            <w:r w:rsidR="00BA62B9" w:rsidRPr="00BA62B9">
              <w:rPr>
                <w:sz w:val="20"/>
                <w:szCs w:val="20"/>
              </w:rPr>
              <w:fldChar w:fldCharType="separate"/>
            </w:r>
            <w:r w:rsidR="00BA62B9" w:rsidRPr="00075F73">
              <w:rPr>
                <w:sz w:val="20"/>
                <w:szCs w:val="20"/>
              </w:rPr>
              <w:t xml:space="preserve">Таблица </w:t>
            </w:r>
            <w:r w:rsidR="00BA62B9" w:rsidRPr="00075F73">
              <w:rPr>
                <w:noProof/>
                <w:sz w:val="20"/>
                <w:szCs w:val="20"/>
              </w:rPr>
              <w:t>8</w:t>
            </w:r>
            <w:r w:rsidR="00BA62B9" w:rsidRPr="00BA62B9">
              <w:rPr>
                <w:sz w:val="20"/>
                <w:szCs w:val="20"/>
              </w:rPr>
              <w:fldChar w:fldCharType="end"/>
            </w:r>
          </w:p>
          <w:p w:rsidR="002C1F22" w:rsidRPr="00F94F71" w:rsidRDefault="002C1F22" w:rsidP="00BA62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78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</w:tbl>
    <w:p w:rsidR="00D46396" w:rsidRPr="00CE446A" w:rsidRDefault="00D46396" w:rsidP="00F94F71"/>
    <w:p w:rsidR="00EA285B" w:rsidRDefault="00EA285B" w:rsidP="00075F73">
      <w:pPr>
        <w:pStyle w:val="af0"/>
        <w:jc w:val="right"/>
      </w:pPr>
      <w:bookmarkStart w:id="979" w:name="_Ref464816704"/>
      <w:r>
        <w:t xml:space="preserve">Таблица </w:t>
      </w:r>
      <w:r w:rsidR="00AB680A">
        <w:fldChar w:fldCharType="begin"/>
      </w:r>
      <w:r w:rsidR="00AB680A">
        <w:instrText xml:space="preserve"> SEQ Таблица \* ARABIC </w:instrText>
      </w:r>
      <w:r w:rsidR="00AB680A">
        <w:fldChar w:fldCharType="separate"/>
      </w:r>
      <w:r>
        <w:rPr>
          <w:noProof/>
        </w:rPr>
        <w:t>17</w:t>
      </w:r>
      <w:r w:rsidR="00AB680A">
        <w:rPr>
          <w:noProof/>
        </w:rPr>
        <w:fldChar w:fldCharType="end"/>
      </w:r>
      <w:bookmarkEnd w:id="979"/>
    </w:p>
    <w:p w:rsidR="00D46396" w:rsidRPr="00CE446A" w:rsidRDefault="00D46396" w:rsidP="00D46396">
      <w:pPr>
        <w:jc w:val="center"/>
        <w:rPr>
          <w:b/>
          <w:sz w:val="26"/>
          <w:szCs w:val="26"/>
        </w:rPr>
      </w:pPr>
      <w:r w:rsidRPr="00CE446A">
        <w:rPr>
          <w:b/>
          <w:sz w:val="26"/>
          <w:szCs w:val="26"/>
        </w:rPr>
        <w:t>Тип данных «</w:t>
      </w:r>
      <w:r w:rsidR="00E13860">
        <w:rPr>
          <w:b/>
          <w:sz w:val="26"/>
          <w:szCs w:val="26"/>
        </w:rPr>
        <w:t>УчредительИНБОЮЛ</w:t>
      </w:r>
      <w:r w:rsidRPr="00CE446A">
        <w:rPr>
          <w:b/>
          <w:sz w:val="26"/>
          <w:szCs w:val="26"/>
        </w:rPr>
        <w:t>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3597"/>
        <w:gridCol w:w="2034"/>
        <w:gridCol w:w="1311"/>
        <w:gridCol w:w="1817"/>
        <w:gridCol w:w="2007"/>
        <w:gridCol w:w="4657"/>
      </w:tblGrid>
      <w:tr w:rsidR="00D46396" w:rsidRPr="00F94F71" w:rsidTr="00075F73">
        <w:trPr>
          <w:cantSplit/>
          <w:trHeight w:val="170"/>
          <w:tblHeader/>
        </w:trPr>
        <w:tc>
          <w:tcPr>
            <w:tcW w:w="503" w:type="dxa"/>
            <w:shd w:val="clear" w:color="auto" w:fill="EAEAEA"/>
          </w:tcPr>
          <w:p w:rsidR="00D46396" w:rsidRPr="00F94F71" w:rsidRDefault="00D46396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№</w:t>
            </w:r>
          </w:p>
          <w:p w:rsidR="00D46396" w:rsidRPr="00F94F71" w:rsidRDefault="00D46396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3597" w:type="dxa"/>
            <w:shd w:val="clear" w:color="auto" w:fill="EAEAEA"/>
            <w:vAlign w:val="center"/>
          </w:tcPr>
          <w:p w:rsidR="00D46396" w:rsidRPr="00F94F71" w:rsidRDefault="00D46396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034" w:type="dxa"/>
            <w:shd w:val="clear" w:color="auto" w:fill="EAEAEA"/>
            <w:vAlign w:val="center"/>
          </w:tcPr>
          <w:p w:rsidR="00D46396" w:rsidRPr="00F94F71" w:rsidRDefault="00D46396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Сокращенное наименование показателя (тег)</w:t>
            </w:r>
          </w:p>
        </w:tc>
        <w:tc>
          <w:tcPr>
            <w:tcW w:w="1311" w:type="dxa"/>
            <w:shd w:val="clear" w:color="auto" w:fill="EAEAEA"/>
            <w:vAlign w:val="center"/>
          </w:tcPr>
          <w:p w:rsidR="00D46396" w:rsidRPr="00F94F71" w:rsidRDefault="00D46396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Формат показателя</w:t>
            </w:r>
          </w:p>
        </w:tc>
        <w:tc>
          <w:tcPr>
            <w:tcW w:w="1817" w:type="dxa"/>
            <w:shd w:val="clear" w:color="auto" w:fill="EAEAEA"/>
            <w:vAlign w:val="center"/>
          </w:tcPr>
          <w:p w:rsidR="00D46396" w:rsidRPr="00F94F71" w:rsidRDefault="00D46396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Признак обязательности показателя</w:t>
            </w:r>
          </w:p>
        </w:tc>
        <w:tc>
          <w:tcPr>
            <w:tcW w:w="2007" w:type="dxa"/>
            <w:shd w:val="clear" w:color="auto" w:fill="EAEAEA"/>
          </w:tcPr>
          <w:p w:rsidR="00D46396" w:rsidRPr="00F94F71" w:rsidRDefault="00D46396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Признак множественности показателя</w:t>
            </w:r>
          </w:p>
        </w:tc>
        <w:tc>
          <w:tcPr>
            <w:tcW w:w="4657" w:type="dxa"/>
            <w:shd w:val="clear" w:color="auto" w:fill="EAEAEA"/>
            <w:vAlign w:val="center"/>
          </w:tcPr>
          <w:p w:rsidR="00D46396" w:rsidRPr="00F94F71" w:rsidRDefault="00D46396" w:rsidP="00343BF8">
            <w:pPr>
              <w:jc w:val="center"/>
              <w:rPr>
                <w:b/>
                <w:bCs/>
                <w:sz w:val="20"/>
                <w:szCs w:val="20"/>
              </w:rPr>
            </w:pPr>
            <w:r w:rsidRPr="00F94F71">
              <w:rPr>
                <w:b/>
                <w:bCs/>
                <w:sz w:val="20"/>
                <w:szCs w:val="20"/>
              </w:rPr>
              <w:t>Структура показателя и дополнительная информация</w:t>
            </w:r>
          </w:p>
        </w:tc>
      </w:tr>
      <w:tr w:rsidR="00D46396" w:rsidRPr="00F94F71" w:rsidTr="00075F73">
        <w:trPr>
          <w:cantSplit/>
          <w:trHeight w:val="411"/>
        </w:trPr>
        <w:tc>
          <w:tcPr>
            <w:tcW w:w="503" w:type="dxa"/>
          </w:tcPr>
          <w:p w:rsidR="00D46396" w:rsidRPr="00F94F71" w:rsidRDefault="00D46396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1</w:t>
            </w:r>
          </w:p>
        </w:tc>
        <w:tc>
          <w:tcPr>
            <w:tcW w:w="3597" w:type="dxa"/>
            <w:shd w:val="clear" w:color="auto" w:fill="auto"/>
          </w:tcPr>
          <w:p w:rsidR="00D46396" w:rsidRPr="00F94F71" w:rsidRDefault="00D46396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Тип учредителя или доверительного собственника (управляющего) траста или иной иностранной структуры без образования юридического лица с аналогичной структурой или функцией</w:t>
            </w:r>
          </w:p>
        </w:tc>
        <w:tc>
          <w:tcPr>
            <w:tcW w:w="2034" w:type="dxa"/>
            <w:shd w:val="clear" w:color="auto" w:fill="auto"/>
          </w:tcPr>
          <w:p w:rsidR="00D46396" w:rsidRPr="00F94F71" w:rsidRDefault="00D46396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ТипУчредителя</w:t>
            </w:r>
          </w:p>
        </w:tc>
        <w:tc>
          <w:tcPr>
            <w:tcW w:w="1311" w:type="dxa"/>
            <w:shd w:val="clear" w:color="auto" w:fill="auto"/>
          </w:tcPr>
          <w:p w:rsidR="00D46396" w:rsidRPr="00F94F71" w:rsidRDefault="00D46396" w:rsidP="00D4639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К(1)</w:t>
            </w:r>
          </w:p>
        </w:tc>
        <w:tc>
          <w:tcPr>
            <w:tcW w:w="1817" w:type="dxa"/>
          </w:tcPr>
          <w:p w:rsidR="00D46396" w:rsidRPr="00F94F71" w:rsidRDefault="00D46396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007" w:type="dxa"/>
          </w:tcPr>
          <w:p w:rsidR="00D46396" w:rsidRPr="00F94F71" w:rsidRDefault="00D46396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657" w:type="dxa"/>
            <w:shd w:val="clear" w:color="auto" w:fill="auto"/>
          </w:tcPr>
          <w:p w:rsidR="00D46396" w:rsidRDefault="00D46396" w:rsidP="00D46396">
            <w:pPr>
              <w:autoSpaceDE w:val="0"/>
              <w:autoSpaceDN w:val="0"/>
              <w:adjustRightInd w:val="0"/>
              <w:rPr>
                <w:ins w:id="980" w:author="Бобовал Ольга Всеволодовна" w:date="2018-08-21T12:24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тип учредителя или доверительного собственника (управляющего) траста или иной иностранной структуры без образования юридического лица с аналогичной структурой или функцией</w:t>
            </w:r>
          </w:p>
          <w:p w:rsidR="002C1F22" w:rsidRPr="00F94F71" w:rsidRDefault="002C1F22" w:rsidP="00D4639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81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D46396" w:rsidRPr="00F94F71" w:rsidTr="00075F73">
        <w:trPr>
          <w:cantSplit/>
          <w:trHeight w:val="411"/>
        </w:trPr>
        <w:tc>
          <w:tcPr>
            <w:tcW w:w="503" w:type="dxa"/>
          </w:tcPr>
          <w:p w:rsidR="00D46396" w:rsidRPr="00F94F71" w:rsidRDefault="00D46396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2</w:t>
            </w:r>
          </w:p>
        </w:tc>
        <w:tc>
          <w:tcPr>
            <w:tcW w:w="3597" w:type="dxa"/>
            <w:shd w:val="clear" w:color="auto" w:fill="auto"/>
          </w:tcPr>
          <w:p w:rsidR="00D46396" w:rsidRPr="00F94F71" w:rsidRDefault="00D46396" w:rsidP="00D46396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Фамилия, имя, отчество (последнее при наличии) или наименование учредителя или доверительного собственника (управляющего) траста или иной иностранной структуры без образования юридического лица с аналогичной структурой или функцией</w:t>
            </w:r>
          </w:p>
        </w:tc>
        <w:tc>
          <w:tcPr>
            <w:tcW w:w="2034" w:type="dxa"/>
            <w:shd w:val="clear" w:color="auto" w:fill="auto"/>
          </w:tcPr>
          <w:p w:rsidR="00D46396" w:rsidRPr="00F94F71" w:rsidRDefault="00D46396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НаимУчредитель</w:t>
            </w:r>
          </w:p>
        </w:tc>
        <w:tc>
          <w:tcPr>
            <w:tcW w:w="1311" w:type="dxa"/>
            <w:shd w:val="clear" w:color="auto" w:fill="auto"/>
          </w:tcPr>
          <w:p w:rsidR="00D46396" w:rsidRPr="00F94F71" w:rsidRDefault="00D46396" w:rsidP="00343BF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Т(1-250)</w:t>
            </w:r>
          </w:p>
          <w:p w:rsidR="00D46396" w:rsidRPr="00F94F71" w:rsidRDefault="00D46396" w:rsidP="00343BF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ФИО</w:t>
            </w:r>
          </w:p>
        </w:tc>
        <w:tc>
          <w:tcPr>
            <w:tcW w:w="1817" w:type="dxa"/>
          </w:tcPr>
          <w:p w:rsidR="00D46396" w:rsidRPr="00F94F71" w:rsidRDefault="00D46396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007" w:type="dxa"/>
          </w:tcPr>
          <w:p w:rsidR="00D46396" w:rsidRPr="00F94F71" w:rsidRDefault="00D46396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657" w:type="dxa"/>
            <w:shd w:val="clear" w:color="auto" w:fill="auto"/>
          </w:tcPr>
          <w:p w:rsidR="00D46396" w:rsidRDefault="00D46396" w:rsidP="00BA62B9">
            <w:pPr>
              <w:autoSpaceDE w:val="0"/>
              <w:autoSpaceDN w:val="0"/>
              <w:adjustRightInd w:val="0"/>
              <w:rPr>
                <w:ins w:id="982" w:author="Бобовал Ольга Всеволодовна" w:date="2018-08-21T12:24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фамилия, имя, отчество (последнее при наличии)</w:t>
            </w:r>
            <w:r w:rsidR="007114A2" w:rsidRPr="00F94F71">
              <w:rPr>
                <w:sz w:val="20"/>
                <w:szCs w:val="20"/>
              </w:rPr>
              <w:t xml:space="preserve"> (состав показателя «НаимУчредитель» </w:t>
            </w:r>
            <w:r w:rsidR="00BA62B9">
              <w:rPr>
                <w:sz w:val="20"/>
                <w:szCs w:val="20"/>
              </w:rPr>
              <w:t>отображает</w:t>
            </w:r>
            <w:r w:rsidR="007114A2" w:rsidRPr="00F94F71">
              <w:rPr>
                <w:sz w:val="20"/>
                <w:szCs w:val="20"/>
              </w:rPr>
              <w:t xml:space="preserve"> </w:t>
            </w:r>
            <w:r w:rsidR="00BA62B9" w:rsidRPr="00BA62B9">
              <w:rPr>
                <w:sz w:val="20"/>
                <w:szCs w:val="20"/>
              </w:rPr>
              <w:fldChar w:fldCharType="begin"/>
            </w:r>
            <w:r w:rsidR="00BA62B9" w:rsidRPr="00BA62B9">
              <w:rPr>
                <w:sz w:val="20"/>
                <w:szCs w:val="20"/>
              </w:rPr>
              <w:instrText xml:space="preserve"> REF _Ref464816144 \h </w:instrText>
            </w:r>
            <w:r w:rsidR="00BA62B9">
              <w:rPr>
                <w:sz w:val="20"/>
                <w:szCs w:val="20"/>
              </w:rPr>
              <w:instrText xml:space="preserve"> \* MERGEFORMAT </w:instrText>
            </w:r>
            <w:r w:rsidR="00BA62B9" w:rsidRPr="00BA62B9">
              <w:rPr>
                <w:sz w:val="20"/>
                <w:szCs w:val="20"/>
              </w:rPr>
            </w:r>
            <w:r w:rsidR="00BA62B9" w:rsidRPr="00BA62B9">
              <w:rPr>
                <w:sz w:val="20"/>
                <w:szCs w:val="20"/>
              </w:rPr>
              <w:fldChar w:fldCharType="separate"/>
            </w:r>
            <w:r w:rsidR="00BA62B9" w:rsidRPr="00075F73">
              <w:rPr>
                <w:sz w:val="20"/>
                <w:szCs w:val="20"/>
              </w:rPr>
              <w:t>Таблица 14</w:t>
            </w:r>
            <w:r w:rsidR="00BA62B9" w:rsidRPr="00BA62B9">
              <w:rPr>
                <w:sz w:val="20"/>
                <w:szCs w:val="20"/>
              </w:rPr>
              <w:fldChar w:fldCharType="end"/>
            </w:r>
            <w:r w:rsidR="007114A2" w:rsidRPr="00F94F71">
              <w:rPr>
                <w:sz w:val="20"/>
                <w:szCs w:val="20"/>
              </w:rPr>
              <w:t>)</w:t>
            </w:r>
            <w:r w:rsidRPr="00F94F71">
              <w:rPr>
                <w:sz w:val="20"/>
                <w:szCs w:val="20"/>
              </w:rPr>
              <w:t>, наименование учредителя или доверительного собственника (управляющего) траста или иной иностранной структуры без образования юридического лица с аналогичной структурой или функцией</w:t>
            </w:r>
          </w:p>
          <w:p w:rsidR="002C1F22" w:rsidRPr="00F94F71" w:rsidRDefault="002C1F22" w:rsidP="00BA62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83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D46396" w:rsidRPr="00F94F71" w:rsidTr="00075F73">
        <w:trPr>
          <w:cantSplit/>
          <w:trHeight w:val="411"/>
        </w:trPr>
        <w:tc>
          <w:tcPr>
            <w:tcW w:w="503" w:type="dxa"/>
          </w:tcPr>
          <w:p w:rsidR="00D46396" w:rsidRPr="00F94F71" w:rsidRDefault="00D46396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3</w:t>
            </w:r>
          </w:p>
        </w:tc>
        <w:tc>
          <w:tcPr>
            <w:tcW w:w="3597" w:type="dxa"/>
            <w:shd w:val="clear" w:color="auto" w:fill="auto"/>
          </w:tcPr>
          <w:p w:rsidR="00D46396" w:rsidRPr="00F94F71" w:rsidRDefault="007114A2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Состав имущества, находящегося в управлении (собственности) учредителя или доверительного собственника (управляющего) траста или иной иностранной структуры без образования юридического лица с аналогичной структурой или функцией</w:t>
            </w:r>
          </w:p>
        </w:tc>
        <w:tc>
          <w:tcPr>
            <w:tcW w:w="2034" w:type="dxa"/>
            <w:shd w:val="clear" w:color="auto" w:fill="auto"/>
          </w:tcPr>
          <w:p w:rsidR="00D46396" w:rsidRPr="00F94F71" w:rsidRDefault="007114A2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СоставИмущества</w:t>
            </w:r>
          </w:p>
        </w:tc>
        <w:tc>
          <w:tcPr>
            <w:tcW w:w="1311" w:type="dxa"/>
            <w:shd w:val="clear" w:color="auto" w:fill="auto"/>
          </w:tcPr>
          <w:p w:rsidR="00D46396" w:rsidRPr="00F94F71" w:rsidRDefault="007114A2" w:rsidP="00343BF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Т(1-2000)</w:t>
            </w:r>
          </w:p>
        </w:tc>
        <w:tc>
          <w:tcPr>
            <w:tcW w:w="1817" w:type="dxa"/>
          </w:tcPr>
          <w:p w:rsidR="00D46396" w:rsidRPr="00F94F71" w:rsidRDefault="00D46396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007" w:type="dxa"/>
          </w:tcPr>
          <w:p w:rsidR="00D46396" w:rsidRPr="00F94F71" w:rsidRDefault="00D46396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657" w:type="dxa"/>
            <w:shd w:val="clear" w:color="auto" w:fill="auto"/>
          </w:tcPr>
          <w:p w:rsidR="00D46396" w:rsidRDefault="00D46396" w:rsidP="007114A2">
            <w:pPr>
              <w:autoSpaceDE w:val="0"/>
              <w:autoSpaceDN w:val="0"/>
              <w:adjustRightInd w:val="0"/>
              <w:rPr>
                <w:ins w:id="984" w:author="Бобовал Ольга Всеволодовна" w:date="2018-08-21T12:24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 xml:space="preserve">Указывается </w:t>
            </w:r>
            <w:r w:rsidR="007114A2" w:rsidRPr="00F94F71">
              <w:rPr>
                <w:sz w:val="20"/>
                <w:szCs w:val="20"/>
              </w:rPr>
              <w:t>состав имущества, находящегося в управлении (собственности) учредителя или доверительного собственника (управляющего) траста или иной иностранной структуры без образования юридического лица с аналогичной структурой или функцией</w:t>
            </w:r>
          </w:p>
          <w:p w:rsidR="002C1F22" w:rsidRPr="00F94F71" w:rsidRDefault="002C1F22" w:rsidP="007114A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85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  <w:tr w:rsidR="007114A2" w:rsidRPr="00F94F71" w:rsidTr="00075F73">
        <w:trPr>
          <w:cantSplit/>
          <w:trHeight w:val="411"/>
        </w:trPr>
        <w:tc>
          <w:tcPr>
            <w:tcW w:w="503" w:type="dxa"/>
          </w:tcPr>
          <w:p w:rsidR="007114A2" w:rsidRPr="00F94F71" w:rsidRDefault="007114A2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3597" w:type="dxa"/>
            <w:shd w:val="clear" w:color="auto" w:fill="auto"/>
          </w:tcPr>
          <w:p w:rsidR="007114A2" w:rsidRPr="00F94F71" w:rsidRDefault="007114A2" w:rsidP="00343BF8">
            <w:pPr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Адрес места жительства (места нахождения) учредителя или доверительного собственника (управляющего) траста или иной иностранной структуры без образования юридического лица с аналогичной структурой или функцией</w:t>
            </w:r>
          </w:p>
        </w:tc>
        <w:tc>
          <w:tcPr>
            <w:tcW w:w="2034" w:type="dxa"/>
            <w:shd w:val="clear" w:color="auto" w:fill="auto"/>
          </w:tcPr>
          <w:p w:rsidR="007114A2" w:rsidRPr="00F94F71" w:rsidRDefault="007114A2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sz w:val="20"/>
              </w:rPr>
            </w:pPr>
            <w:r w:rsidRPr="00F94F71">
              <w:rPr>
                <w:sz w:val="20"/>
              </w:rPr>
              <w:t>АдресУчредитель</w:t>
            </w:r>
          </w:p>
        </w:tc>
        <w:tc>
          <w:tcPr>
            <w:tcW w:w="1311" w:type="dxa"/>
            <w:shd w:val="clear" w:color="auto" w:fill="auto"/>
          </w:tcPr>
          <w:p w:rsidR="007114A2" w:rsidRPr="00F94F71" w:rsidRDefault="007114A2" w:rsidP="00343BF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Адрес2</w:t>
            </w:r>
          </w:p>
        </w:tc>
        <w:tc>
          <w:tcPr>
            <w:tcW w:w="1817" w:type="dxa"/>
          </w:tcPr>
          <w:p w:rsidR="007114A2" w:rsidRPr="00F94F71" w:rsidRDefault="007114A2" w:rsidP="00343BF8">
            <w:pPr>
              <w:pStyle w:val="14"/>
              <w:widowControl w:val="0"/>
              <w:tabs>
                <w:tab w:val="left" w:pos="2660"/>
                <w:tab w:val="left" w:pos="4361"/>
                <w:tab w:val="left" w:pos="5211"/>
                <w:tab w:val="left" w:pos="6771"/>
                <w:tab w:val="left" w:pos="9747"/>
              </w:tabs>
              <w:autoSpaceDE w:val="0"/>
              <w:autoSpaceDN w:val="0"/>
              <w:adjustRightInd w:val="0"/>
              <w:ind w:left="0"/>
              <w:rPr>
                <w:bCs/>
                <w:sz w:val="20"/>
              </w:rPr>
            </w:pPr>
            <w:r w:rsidRPr="00F94F71">
              <w:rPr>
                <w:bCs/>
                <w:sz w:val="20"/>
              </w:rPr>
              <w:t>Н</w:t>
            </w:r>
          </w:p>
        </w:tc>
        <w:tc>
          <w:tcPr>
            <w:tcW w:w="2007" w:type="dxa"/>
          </w:tcPr>
          <w:p w:rsidR="007114A2" w:rsidRPr="00F94F71" w:rsidRDefault="007114A2" w:rsidP="00343BF8">
            <w:pPr>
              <w:pStyle w:val="207nolinejust"/>
              <w:tabs>
                <w:tab w:val="clear" w:pos="397"/>
                <w:tab w:val="clear" w:pos="567"/>
                <w:tab w:val="clear" w:pos="2098"/>
                <w:tab w:val="clear" w:pos="3798"/>
                <w:tab w:val="clear" w:pos="4195"/>
              </w:tabs>
              <w:spacing w:before="0"/>
              <w:ind w:left="0" w:right="0"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F94F71">
              <w:rPr>
                <w:rFonts w:ascii="Times New Roman" w:hAnsi="Times New Roman"/>
                <w:sz w:val="20"/>
                <w:lang w:val="ru-RU"/>
              </w:rPr>
              <w:t>Е</w:t>
            </w:r>
          </w:p>
        </w:tc>
        <w:tc>
          <w:tcPr>
            <w:tcW w:w="4657" w:type="dxa"/>
            <w:shd w:val="clear" w:color="auto" w:fill="auto"/>
          </w:tcPr>
          <w:p w:rsidR="007114A2" w:rsidRPr="00F94F71" w:rsidRDefault="007114A2" w:rsidP="007114A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>Указывается адрес места жительства (места нахождения) учредителя или доверительного собственника (управляющего) траста или иной иностранной структуры без образования юридического лица с аналогичной структурой или функцией.</w:t>
            </w:r>
          </w:p>
          <w:p w:rsidR="007114A2" w:rsidRDefault="007114A2" w:rsidP="00BA62B9">
            <w:pPr>
              <w:autoSpaceDE w:val="0"/>
              <w:autoSpaceDN w:val="0"/>
              <w:adjustRightInd w:val="0"/>
              <w:rPr>
                <w:ins w:id="986" w:author="Бобовал Ольга Всеволодовна" w:date="2018-08-21T12:24:00Z"/>
                <w:sz w:val="20"/>
                <w:szCs w:val="20"/>
              </w:rPr>
            </w:pPr>
            <w:r w:rsidRPr="00F94F71">
              <w:rPr>
                <w:sz w:val="20"/>
                <w:szCs w:val="20"/>
              </w:rPr>
              <w:t xml:space="preserve">Состав показателя </w:t>
            </w:r>
            <w:r w:rsidR="00BA62B9">
              <w:rPr>
                <w:sz w:val="20"/>
                <w:szCs w:val="20"/>
              </w:rPr>
              <w:t>отображает</w:t>
            </w:r>
            <w:r w:rsidRPr="00F94F71">
              <w:rPr>
                <w:sz w:val="20"/>
                <w:szCs w:val="20"/>
              </w:rPr>
              <w:t xml:space="preserve"> </w:t>
            </w:r>
            <w:r w:rsidR="00BA62B9" w:rsidRPr="00BA62B9">
              <w:rPr>
                <w:sz w:val="20"/>
                <w:szCs w:val="20"/>
              </w:rPr>
              <w:fldChar w:fldCharType="begin"/>
            </w:r>
            <w:r w:rsidR="00BA62B9" w:rsidRPr="00BA62B9">
              <w:rPr>
                <w:sz w:val="20"/>
                <w:szCs w:val="20"/>
              </w:rPr>
              <w:instrText xml:space="preserve"> REF _Ref465070280 \h </w:instrText>
            </w:r>
            <w:r w:rsidR="00BA62B9">
              <w:rPr>
                <w:sz w:val="20"/>
                <w:szCs w:val="20"/>
              </w:rPr>
              <w:instrText xml:space="preserve"> \* MERGEFORMAT </w:instrText>
            </w:r>
            <w:r w:rsidR="00BA62B9" w:rsidRPr="00BA62B9">
              <w:rPr>
                <w:sz w:val="20"/>
                <w:szCs w:val="20"/>
              </w:rPr>
            </w:r>
            <w:r w:rsidR="00BA62B9" w:rsidRPr="00BA62B9">
              <w:rPr>
                <w:sz w:val="20"/>
                <w:szCs w:val="20"/>
              </w:rPr>
              <w:fldChar w:fldCharType="separate"/>
            </w:r>
            <w:r w:rsidR="00BA62B9" w:rsidRPr="00075F73">
              <w:rPr>
                <w:sz w:val="20"/>
                <w:szCs w:val="20"/>
              </w:rPr>
              <w:t xml:space="preserve">Таблица </w:t>
            </w:r>
            <w:r w:rsidR="00BA62B9" w:rsidRPr="00075F73">
              <w:rPr>
                <w:noProof/>
                <w:sz w:val="20"/>
                <w:szCs w:val="20"/>
              </w:rPr>
              <w:t>8</w:t>
            </w:r>
            <w:r w:rsidR="00BA62B9" w:rsidRPr="00BA62B9">
              <w:rPr>
                <w:sz w:val="20"/>
                <w:szCs w:val="20"/>
              </w:rPr>
              <w:fldChar w:fldCharType="end"/>
            </w:r>
          </w:p>
          <w:p w:rsidR="002C1F22" w:rsidRPr="00F94F71" w:rsidRDefault="002C1F22" w:rsidP="00BA62B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ins w:id="987" w:author="Бобовал Ольга Всеволодовна" w:date="2018-08-21T12:24:00Z">
              <w:r w:rsidRPr="0096052F">
                <w:rPr>
                  <w:b/>
                </w:rPr>
                <w:t>Не заполняется</w:t>
              </w:r>
            </w:ins>
          </w:p>
        </w:tc>
      </w:tr>
    </w:tbl>
    <w:p w:rsidR="00D46396" w:rsidRPr="00CE446A" w:rsidRDefault="00D46396" w:rsidP="00D46396">
      <w:pPr>
        <w:rPr>
          <w:sz w:val="26"/>
          <w:szCs w:val="26"/>
        </w:rPr>
      </w:pPr>
    </w:p>
    <w:p w:rsidR="00D46396" w:rsidRPr="00CE446A" w:rsidRDefault="00D46396" w:rsidP="00250C15">
      <w:pPr>
        <w:rPr>
          <w:sz w:val="26"/>
          <w:szCs w:val="26"/>
        </w:rPr>
      </w:pPr>
    </w:p>
    <w:p w:rsidR="00D46396" w:rsidRPr="00CE446A" w:rsidRDefault="00D46396" w:rsidP="00250C15">
      <w:pPr>
        <w:rPr>
          <w:sz w:val="26"/>
          <w:szCs w:val="26"/>
        </w:rPr>
      </w:pPr>
    </w:p>
    <w:p w:rsidR="001C2A5D" w:rsidRPr="00CE446A" w:rsidRDefault="001C2A5D" w:rsidP="0094058B">
      <w:pPr>
        <w:pStyle w:val="1"/>
        <w:rPr>
          <w:sz w:val="26"/>
          <w:szCs w:val="26"/>
        </w:rPr>
        <w:sectPr w:rsidR="001C2A5D" w:rsidRPr="00CE446A" w:rsidSect="00421DA0">
          <w:pgSz w:w="16838" w:h="11906" w:orient="landscape"/>
          <w:pgMar w:top="1134" w:right="397" w:bottom="567" w:left="397" w:header="709" w:footer="709" w:gutter="0"/>
          <w:cols w:space="708"/>
          <w:docGrid w:linePitch="360"/>
        </w:sectPr>
      </w:pPr>
    </w:p>
    <w:p w:rsidR="00491022" w:rsidRPr="00CE446A" w:rsidRDefault="00491022" w:rsidP="005D749A">
      <w:pPr>
        <w:spacing w:after="80"/>
        <w:ind w:firstLine="425"/>
        <w:jc w:val="center"/>
        <w:outlineLvl w:val="0"/>
      </w:pPr>
    </w:p>
    <w:p w:rsidR="00E94581" w:rsidRPr="00CE446A" w:rsidRDefault="003D4A36" w:rsidP="00FE4497">
      <w:pPr>
        <w:pStyle w:val="1"/>
        <w:jc w:val="right"/>
        <w:rPr>
          <w:sz w:val="24"/>
          <w:szCs w:val="24"/>
        </w:rPr>
      </w:pPr>
      <w:bookmarkStart w:id="988" w:name="_Ref422132841"/>
      <w:bookmarkStart w:id="989" w:name="_Toc465070439"/>
      <w:r w:rsidRPr="00CE446A">
        <w:rPr>
          <w:sz w:val="24"/>
          <w:szCs w:val="24"/>
        </w:rPr>
        <w:t>Приложение 1</w:t>
      </w:r>
      <w:bookmarkEnd w:id="988"/>
      <w:bookmarkEnd w:id="989"/>
    </w:p>
    <w:p w:rsidR="003D4A36" w:rsidRPr="00CE446A" w:rsidRDefault="003D4A36" w:rsidP="003D4A36">
      <w:pPr>
        <w:jc w:val="center"/>
        <w:rPr>
          <w:b/>
          <w:sz w:val="22"/>
          <w:szCs w:val="22"/>
        </w:rPr>
      </w:pPr>
      <w:r w:rsidRPr="00CE446A">
        <w:rPr>
          <w:b/>
        </w:rPr>
        <w:t xml:space="preserve">Пример </w:t>
      </w:r>
      <w:r w:rsidRPr="00CE446A">
        <w:rPr>
          <w:b/>
          <w:lang w:val="en-US"/>
        </w:rPr>
        <w:t>XML</w:t>
      </w:r>
      <w:r w:rsidRPr="00CE446A">
        <w:rPr>
          <w:b/>
        </w:rPr>
        <w:t>-файла документа «Карточка клиента» для индивидуального предпринимателя</w:t>
      </w:r>
      <w:r w:rsidR="00343BF8" w:rsidRPr="00CE446A">
        <w:rPr>
          <w:b/>
        </w:rPr>
        <w:t xml:space="preserve">, физического лица, </w:t>
      </w:r>
      <w:r w:rsidR="00923511" w:rsidRPr="00CE446A">
        <w:rPr>
          <w:b/>
          <w:sz w:val="22"/>
          <w:szCs w:val="22"/>
        </w:rPr>
        <w:t>физического лица, занимающегося в установленном законодательством Российской Федерации порядке частной практикой</w:t>
      </w:r>
    </w:p>
    <w:p w:rsidR="00923511" w:rsidRPr="00CE446A" w:rsidRDefault="00923511" w:rsidP="003D4A36">
      <w:pPr>
        <w:jc w:val="center"/>
        <w:rPr>
          <w:b/>
        </w:rPr>
      </w:pP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  <w:lang w:val="en-US"/>
        </w:rPr>
      </w:pPr>
      <w:r w:rsidRPr="00CE446A">
        <w:rPr>
          <w:highlight w:val="white"/>
          <w:lang w:val="en-US"/>
        </w:rPr>
        <w:t>&lt;?xml version="1.0" encoding="UTF-8"?&gt;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  <w:lang w:val="en-US"/>
        </w:rPr>
      </w:pPr>
      <w:r w:rsidRPr="00CE446A">
        <w:rPr>
          <w:highlight w:val="white"/>
          <w:lang w:val="en-US"/>
        </w:rPr>
        <w:t>&lt;</w:t>
      </w:r>
      <w:r w:rsidRPr="00CE446A">
        <w:rPr>
          <w:highlight w:val="white"/>
        </w:rPr>
        <w:t>СведКлиент</w:t>
      </w:r>
      <w:r w:rsidRPr="00CE446A">
        <w:rPr>
          <w:highlight w:val="white"/>
          <w:lang w:val="en-US"/>
        </w:rPr>
        <w:t>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  <w:lang w:val="en-US"/>
        </w:rPr>
        <w:tab/>
      </w:r>
      <w:r w:rsidRPr="00CE446A">
        <w:rPr>
          <w:highlight w:val="white"/>
        </w:rPr>
        <w:t>&lt;ИнфКлиент&gt;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&lt;КлиентАктив&gt;&lt;/КлиентАктив&gt;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&lt;ДатаИдент&gt;&lt;/ДатаИдент&gt;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&lt;ТипКлиента&gt;&lt;/ТипКлиента&gt;</w:t>
      </w:r>
    </w:p>
    <w:p w:rsidR="00343BF8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&lt;ПризнакРезидент&gt;&lt;/ПризнакРезидент&gt;</w:t>
      </w:r>
    </w:p>
    <w:p w:rsidR="00ED3AC6" w:rsidRPr="0045411C" w:rsidRDefault="00ED3AC6" w:rsidP="00ED3AC6">
      <w:pPr>
        <w:autoSpaceDE w:val="0"/>
        <w:autoSpaceDN w:val="0"/>
        <w:adjustRightInd w:val="0"/>
        <w:ind w:left="708" w:firstLine="708"/>
        <w:rPr>
          <w:highlight w:val="white"/>
          <w:rPrChange w:id="990" w:author="Бобовал Ольга Всеволодовна" w:date="2018-08-16T17:12:00Z">
            <w:rPr>
              <w:highlight w:val="white"/>
              <w:lang w:val="en-US"/>
            </w:rPr>
          </w:rPrChange>
        </w:rPr>
      </w:pPr>
      <w:r w:rsidRPr="0045411C">
        <w:rPr>
          <w:highlight w:val="white"/>
          <w:rPrChange w:id="991" w:author="Бобовал Ольга Всеволодовна" w:date="2018-08-16T17:12:00Z">
            <w:rPr>
              <w:highlight w:val="white"/>
              <w:lang w:val="en-US"/>
            </w:rPr>
          </w:rPrChange>
        </w:rPr>
        <w:t>&lt;</w:t>
      </w:r>
      <w:r>
        <w:rPr>
          <w:highlight w:val="white"/>
        </w:rPr>
        <w:t>КлиентКонтрагент</w:t>
      </w:r>
      <w:r w:rsidRPr="0045411C">
        <w:rPr>
          <w:highlight w:val="white"/>
          <w:rPrChange w:id="992" w:author="Бобовал Ольга Всеволодовна" w:date="2018-08-16T17:12:00Z">
            <w:rPr>
              <w:highlight w:val="white"/>
              <w:lang w:val="en-US"/>
            </w:rPr>
          </w:rPrChange>
        </w:rPr>
        <w:t>&gt;&lt;/</w:t>
      </w:r>
      <w:r>
        <w:rPr>
          <w:highlight w:val="white"/>
        </w:rPr>
        <w:t>КлиентКонтрагент</w:t>
      </w:r>
      <w:r w:rsidRPr="0045411C">
        <w:rPr>
          <w:highlight w:val="white"/>
          <w:rPrChange w:id="993" w:author="Бобовал Ольга Всеволодовна" w:date="2018-08-16T17:12:00Z">
            <w:rPr>
              <w:highlight w:val="white"/>
              <w:lang w:val="en-US"/>
            </w:rPr>
          </w:rPrChange>
        </w:rPr>
        <w:t>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&lt;СведОрг&gt;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&lt;СведенияФЛИП&gt;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&lt;ФИОФЛИП&gt;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&lt;Фам&gt;&lt;/Фам&gt;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&lt;Имя&gt;&lt;/Имя&gt;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&lt;Отч&gt;&lt;/Отч&gt;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&lt;/ФИОФЛИП&gt;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&lt;ИННФЛИП/&gt;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&lt;ОКВЭДИП&gt;&lt;/ОКВЭДИП&gt;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&lt;НаименРегОргана&gt;&lt;/НаименРегОргана&gt;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&lt;ОГРНИП&gt;&lt;/ОГРНИП&gt;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&lt;ОКПО&gt;&lt;/ОКПО&gt;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&lt;ДатаРегИП&gt;&lt;/ДатаРегИП&gt;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&lt;ДатаРождения&gt;&lt;/ДатаРождения&gt;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&lt;МестоРожд&gt;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&lt;/МестоРожд&gt;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&lt;ВидГражданства&gt;&lt;/ВидГражданства&gt;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&lt;СведДокУдЛичн&gt;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&lt;ВидДокКод&gt;&lt;/ВидДокКод&gt;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&lt;ВидДокНаименование&gt;&lt;/ВидДокНаименование&gt;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&lt;СерияДок&gt;&lt;/СерияДок&gt;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&lt;НомДок&gt;&lt;/НомДок&gt;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&lt;ДатВыдачиДок&gt;&lt;/ДатВыдачиДок&gt;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&lt;КемВыданДок&gt;&lt;/КемВыданДок&gt;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&lt;КодПодр&gt;&lt;/КодПодр&gt;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&lt;ИноеНаименованиеДок&gt;&lt;/ИноеНаименованиеДок&gt;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&lt;/СведДокУдЛичн&gt;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&lt;СведМигрКарта&gt;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&lt;СерияДок&gt;&lt;/СерияДок&gt;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&lt;НомДок&gt;&lt;/НомДок&gt;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&lt;ДатаНачала&gt;&lt;/ДатаНачала&gt;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&lt;ДатаОкончания&gt;&lt;/ДатаОкончания&gt;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&lt;/СведМигрКарта&gt;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&lt;СведДокПраво&gt;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&lt;ВидДокКод&gt;&lt;/ВидДокКод&gt;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lastRenderedPageBreak/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&lt;СерияДок&gt;&lt;/СерияДок&gt;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&lt;НомДок&gt;&lt;/НомДок&gt;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&lt;ДатаНачала&gt;&lt;/ДатаНачала&gt;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&lt;ДатаОкончания&gt;&lt;/ДатаОкончания&gt;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&lt;/СведДокПраво&gt;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&lt;ПризнакПринПубЛицо&gt;&lt;/ПризнакПринПубЛицо&gt;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&lt;ПризнакРоссПубЛицо&gt;&lt;/ПризнакРоссПубЛицо&gt;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&lt;ПризнакИнострПубЛицо&gt;&lt;/ПризнакИнострПубЛицо&gt;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&lt;ИнойПризнак&gt;&lt;/ИнойПризнак&gt;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&lt;Родство&gt;&lt;/Родство&gt;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&lt;Должность&gt;&lt;/Должность&gt;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&lt;ВидИдентификации&gt;&lt;/ВидИдентификации&gt;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&lt;ТипФЛЧастнаяПрактика&gt;&lt;/ТипФЛЧастнаяПрактика&gt;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&lt;РегнНомер&gt;&lt;/РегнНомер&gt;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&lt;СНИЛСФЛИП&gt;&lt;/СНИЛСФЛИП&gt;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&lt;ОКВЭД2ИП&gt;&lt;/ОКВЭД2ИП&gt;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&lt;АдрРегИП&gt;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&lt;/АдрРегИП&gt;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&lt;Работа&gt;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&lt;ДолжностьКлиента&gt;a&lt;/ДолжностьКлиента&gt;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&lt;НименованиеРаботодатель&gt;a&lt;/НименованиеРаботодатель&gt;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&lt;АдрРаботодатель&gt;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&lt;/АдрРаботодатель&gt;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&lt;/Работа&gt;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&lt;/СведенияФЛИП&gt;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&lt;/СведОрг&gt;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&lt;Телефон&gt;'&lt;/Телефон&gt;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&lt;АдрРег&gt;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&lt;Индекс&gt;&lt;/Индекс&gt;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lastRenderedPageBreak/>
        <w:tab/>
      </w:r>
      <w:r w:rsidRPr="00CE446A">
        <w:rPr>
          <w:highlight w:val="white"/>
        </w:rPr>
        <w:tab/>
        <w:t>&lt;/АдрРег&gt;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&lt;АдрПреб&gt;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&lt;Индекс&gt;&lt;/Индекс&gt;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&lt;/АдрПреб&gt;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&lt;ПризнакИдентКлиента&gt;&lt;/ПризнакИдентКлиента&gt;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&lt;КодОснМер&gt;&lt;/КодОснМер&gt;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&lt;ДатаПеречня&gt;&lt;/ДатаПеречня&gt;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&lt;НомерПеречня&gt;&lt;/НомерПеречня&gt;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&lt;НомерЗаписиПеречень&gt;&lt;/НомерЗаписиПеречень&gt;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&lt;ДатаРешения&gt;&lt;/ДатаРешения&gt;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&lt;НомерРешения&gt;&lt;/НомерРешения&gt;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&lt;ДатаРезультат&gt;&lt;/ДатаРезультат&gt;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&lt;ДатаНачалоОтн&gt;&lt;/ДатаНачалоОтн&gt;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&lt;ДатаЗаполнения&gt;&lt;/ДатаЗаполнения&gt;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&lt;ИнаяИнф&gt;&lt;/ИнаяИнф&gt;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&lt;ИнфСтепеньРиск&gt;&lt;/ИнфСтепеньРиск&gt;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&lt;ПаспортВалид&gt;&lt;/ПаспортВалид&gt;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&lt;ИнфЦельОтношения&gt;&lt;/ИнфЦельОтношения&gt;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&lt;ИнфХарактерОтношения&gt;&lt;/ИнфХарактерОтношения&gt;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&lt;ИнфЦельФХД&gt;&lt;/ИнфЦельФХД&gt;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&lt;ИнфРепутация&gt;&lt;/ИнфРепутация&gt;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&lt;ИнфФинансы&gt;&lt;/ИнфФинансы&gt;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&lt;ИнфПроисхождениеДеньги&gt;&lt;/ИнфПроисхождениеДеньги&gt;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&lt;ФИОСотрудника&gt;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&lt;Фам&gt;&lt;/Фам&gt;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&lt;Имя&gt;&lt;/Имя&gt;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&lt;Отч&gt;&lt;/Отч&gt;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&lt;/ФИОСотрудника&gt;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&lt;ДолжностьСотрудника&gt;&lt;/ДолжностьСотрудника&gt;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&lt;СтепеньРиска&gt;&lt;/СтепеньРиска&gt;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  <w:t>&lt;/ИнфКлиент&gt;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>&lt;/СведКлиент&gt;</w:t>
      </w:r>
    </w:p>
    <w:p w:rsidR="003D4A36" w:rsidRPr="00CE446A" w:rsidRDefault="003D4A36" w:rsidP="003D4A36">
      <w:pPr>
        <w:jc w:val="center"/>
        <w:rPr>
          <w:b/>
        </w:rPr>
      </w:pPr>
    </w:p>
    <w:p w:rsidR="00EB4C23" w:rsidRPr="00CE446A" w:rsidRDefault="00EB4C23" w:rsidP="003D4A3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white"/>
        </w:rPr>
      </w:pPr>
      <w:r w:rsidRPr="00CE446A">
        <w:rPr>
          <w:rFonts w:ascii="Arial" w:hAnsi="Arial" w:cs="Arial"/>
          <w:sz w:val="20"/>
          <w:szCs w:val="20"/>
          <w:highlight w:val="white"/>
        </w:rPr>
        <w:br w:type="page"/>
      </w:r>
    </w:p>
    <w:p w:rsidR="00EB4C23" w:rsidRPr="00CE446A" w:rsidRDefault="00EB4C23" w:rsidP="00EB4C23">
      <w:pPr>
        <w:pStyle w:val="1"/>
        <w:jc w:val="right"/>
        <w:rPr>
          <w:sz w:val="24"/>
          <w:szCs w:val="24"/>
        </w:rPr>
      </w:pPr>
      <w:bookmarkStart w:id="994" w:name="_Ref465067486"/>
      <w:bookmarkStart w:id="995" w:name="_Toc465070440"/>
      <w:r w:rsidRPr="00CE446A">
        <w:rPr>
          <w:sz w:val="24"/>
          <w:szCs w:val="24"/>
        </w:rPr>
        <w:lastRenderedPageBreak/>
        <w:t>Приложение 2</w:t>
      </w:r>
      <w:bookmarkEnd w:id="994"/>
      <w:bookmarkEnd w:id="995"/>
    </w:p>
    <w:p w:rsidR="00EB4C23" w:rsidRPr="00CE446A" w:rsidRDefault="00EB4C23" w:rsidP="00EB4C23">
      <w:pPr>
        <w:jc w:val="center"/>
        <w:rPr>
          <w:b/>
        </w:rPr>
      </w:pPr>
      <w:r w:rsidRPr="00CE446A">
        <w:rPr>
          <w:b/>
        </w:rPr>
        <w:t xml:space="preserve">Пример </w:t>
      </w:r>
      <w:r w:rsidRPr="00CE446A">
        <w:rPr>
          <w:b/>
          <w:lang w:val="en-US"/>
        </w:rPr>
        <w:t>XML</w:t>
      </w:r>
      <w:r w:rsidRPr="00CE446A">
        <w:rPr>
          <w:b/>
        </w:rPr>
        <w:t>-файла документа «Карточка клиента» для юридического лица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  <w:lang w:val="en-US"/>
        </w:rPr>
      </w:pPr>
      <w:r w:rsidRPr="00CE446A">
        <w:rPr>
          <w:highlight w:val="white"/>
          <w:lang w:val="en-US"/>
        </w:rPr>
        <w:t>&lt;?xml version="1.0" encoding="UTF-8"?&gt;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  <w:lang w:val="en-US"/>
        </w:rPr>
      </w:pPr>
      <w:r w:rsidRPr="00CE446A">
        <w:rPr>
          <w:highlight w:val="white"/>
          <w:lang w:val="en-US"/>
        </w:rPr>
        <w:t>&lt;</w:t>
      </w:r>
      <w:r w:rsidRPr="00CE446A">
        <w:rPr>
          <w:highlight w:val="white"/>
        </w:rPr>
        <w:t>СведКлиент</w:t>
      </w:r>
      <w:r w:rsidRPr="00CE446A">
        <w:rPr>
          <w:highlight w:val="white"/>
          <w:lang w:val="en-US"/>
        </w:rPr>
        <w:t>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  <w:lang w:val="en-US"/>
        </w:rPr>
        <w:tab/>
      </w:r>
      <w:r w:rsidRPr="00CE446A">
        <w:rPr>
          <w:highlight w:val="white"/>
        </w:rPr>
        <w:t>&lt;ИнфКлиент&gt;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&lt;КлиентАктив&gt;&lt;/КлиентАктив&gt;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&lt;ДатаИдент&gt;&lt;/ДатаИдент&gt;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&lt;ТипКлиента&gt;&lt;/ТипКлиента&gt;</w:t>
      </w:r>
    </w:p>
    <w:p w:rsidR="00343BF8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&lt;ПризнакРезидент&gt;&lt;/ПризнакРезидент&gt;</w:t>
      </w:r>
    </w:p>
    <w:p w:rsidR="00ED3AC6" w:rsidRPr="0045411C" w:rsidRDefault="00ED3AC6" w:rsidP="00ED3AC6">
      <w:pPr>
        <w:autoSpaceDE w:val="0"/>
        <w:autoSpaceDN w:val="0"/>
        <w:adjustRightInd w:val="0"/>
        <w:ind w:left="708" w:firstLine="708"/>
        <w:rPr>
          <w:highlight w:val="white"/>
          <w:rPrChange w:id="996" w:author="Бобовал Ольга Всеволодовна" w:date="2018-08-16T17:12:00Z">
            <w:rPr>
              <w:highlight w:val="white"/>
              <w:lang w:val="en-US"/>
            </w:rPr>
          </w:rPrChange>
        </w:rPr>
      </w:pPr>
      <w:r w:rsidRPr="0045411C">
        <w:rPr>
          <w:highlight w:val="white"/>
          <w:rPrChange w:id="997" w:author="Бобовал Ольга Всеволодовна" w:date="2018-08-16T17:12:00Z">
            <w:rPr>
              <w:highlight w:val="white"/>
              <w:lang w:val="en-US"/>
            </w:rPr>
          </w:rPrChange>
        </w:rPr>
        <w:t>&lt;</w:t>
      </w:r>
      <w:r>
        <w:rPr>
          <w:highlight w:val="white"/>
        </w:rPr>
        <w:t>КлиентКонтрагент</w:t>
      </w:r>
      <w:r w:rsidRPr="0045411C">
        <w:rPr>
          <w:highlight w:val="white"/>
          <w:rPrChange w:id="998" w:author="Бобовал Ольга Всеволодовна" w:date="2018-08-16T17:12:00Z">
            <w:rPr>
              <w:highlight w:val="white"/>
              <w:lang w:val="en-US"/>
            </w:rPr>
          </w:rPrChange>
        </w:rPr>
        <w:t>&gt;&lt;/</w:t>
      </w:r>
      <w:r>
        <w:rPr>
          <w:highlight w:val="white"/>
        </w:rPr>
        <w:t>КлиентКонтрагент</w:t>
      </w:r>
      <w:r w:rsidRPr="0045411C">
        <w:rPr>
          <w:highlight w:val="white"/>
          <w:rPrChange w:id="999" w:author="Бобовал Ольга Всеволодовна" w:date="2018-08-16T17:12:00Z">
            <w:rPr>
              <w:highlight w:val="white"/>
              <w:lang w:val="en-US"/>
            </w:rPr>
          </w:rPrChange>
        </w:rPr>
        <w:t>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&lt;СведОрг&gt;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&lt;СведенияЮЛ&gt;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&lt;ПолнНаимЮЛ&gt;&lt;/ПолнНаимЮЛ&gt;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&lt;КратНаимЮЛ&gt;&lt;/КратНаимЮЛ&gt;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&lt;ИностранноеНаимЮЛ&gt;&lt;/ИностранноеНаимЮЛ&gt;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&lt;ОКОПФЮЛ&gt;&lt;/ОКОПФЮЛ&gt;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&lt;ИННЮЛ&gt;&lt;/ИННЮЛ&gt;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&lt;КППЮЛ&gt;&lt;/КППЮЛ&gt;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&lt;ОКПОЮЛ&gt;&lt;/ОКПОЮЛ&gt;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&lt;ОКВЭДЮЛ&gt;&lt;/ОКВЭДЮЛ&gt;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&lt;ОГРН&gt;&lt;/ОГРН&gt;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&lt;НаименРегОрганаЮл&gt;&lt;/НаименРегОрганаЮл&gt;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&lt;ДатаРегЮл&gt;&lt;/ДатаРегЮл&gt;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&lt;ПризнСтратег&gt;&lt;/ПризнСтратег&gt;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&lt;ОКВЭД2ЮЛ&gt;&lt;/ОКВЭД2ЮЛ&gt;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&lt;БИК&gt;&lt;/БИК&gt;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&lt;АдрРегЮЛ&gt;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&lt;КодСубъектаПоОКАТО/&gt;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&lt;/АдрРегЮЛ&gt;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&lt;Лицензия&gt;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&lt;ВидЛицензии&gt;&lt;/ВидЛицензии&gt;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&lt;НомерЛицензии&gt;&lt;/НомерЛицензии&gt;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&lt;ДатаВыдачиЛицензии&gt;&lt;/ДатаВыдачиЛицензии&gt;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&lt;КемВыданаЛицензия&gt;&lt;/КемВыданаЛицензия&gt;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&lt;НачалоДействияЛицензии&gt;&lt;/НачалоДействияЛицензии&gt;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&lt;КонецДействияЛицензии&gt;&lt;/КонецДействияЛицензии&gt;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&lt;ПереченьВидовЛицДеят&gt;&lt;/ПереченьВидовЛицДеят&gt;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&lt;/Лицензия&gt;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&lt;/СведенияЮЛ&gt;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&lt;/СведОрг&gt;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&lt;Телефон&gt;&lt;/Телефон&gt;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&lt;АдрРег&gt;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&lt;Индекс&gt;&lt;/Индекс&gt;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lastRenderedPageBreak/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&lt;/АдрРег&gt;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&lt;АдрПреб&gt;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&lt;Индекс&gt;&lt;/Индекс&gt;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&lt;/АдрПреб&gt;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&lt;ПризнакИдентКлиента&gt;&lt;/ПризнакИдентКлиента&gt;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&lt;КодОснМер&gt;&lt;/КодОснМер&gt;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&lt;ДатаПеречня&gt;&lt;/ДатаПеречня&gt;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&lt;НомерПеречня&gt;&lt;/НомерПеречня&gt;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&lt;НомерЗаписиПеречень&gt;&lt;/НомерЗаписиПеречень&gt;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&lt;ДатаРешения&gt;&lt;/ДатаРешения&gt;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&lt;НомерРешения&gt;&lt;/НомерРешения&gt;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&lt;ДатаРезультат&gt;&lt;/ДатаРезультат&gt;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&lt;ДатаНачалоОтн&gt;&lt;/ДатаНачалоОтн&gt;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&lt;ДатаЗаполнения&gt;&lt;/ДатаЗаполнения&gt;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&lt;ИнаяИнф&gt;&lt;/ИнаяИнф&gt;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&lt;ИнфСтепеньРиск&gt;&lt;/ИнфСтепеньРиск&gt;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&lt;ПаспортВалид&gt;&lt;/ПаспортВалид&gt;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&lt;ИнфЦельОтношения&gt;&lt;/ИнфЦельОтношения&gt;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&lt;ИнфХарактерОтношения&gt;&lt;/ИнфХарактерОтношения&gt;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&lt;ИнфЦельФХД&gt;&lt;/ИнфЦельФХД&gt;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&lt;ИнфРепутация&gt;&lt;/ИнфРепутация&gt;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&lt;ИнфФинансы&gt;&lt;/ИнфФинансы&gt;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&lt;ИнфПроисхождениеДеньги&gt;&lt;/ИнфПроисхождениеДеньги&gt;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&lt;ФИОСотрудника&gt;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&lt;Фам&gt;&lt;/Фам&gt;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&lt;Имя&gt;&lt;/Имя&gt;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&lt;Отч&gt;&lt;/Отч&gt;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&lt;/ФИОСотрудника&gt;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&lt;ДолжностьСотрудника&gt;&lt;/ДолжностьСотрудника&gt;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&lt;СтепеньРиска&gt;&lt;/СтепеньРиска&gt;</w:t>
      </w:r>
    </w:p>
    <w:p w:rsidR="00343BF8" w:rsidRPr="00CE446A" w:rsidRDefault="00343BF8" w:rsidP="00343BF8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  <w:t>&lt;/ИнфКлиент&gt;</w:t>
      </w:r>
    </w:p>
    <w:p w:rsidR="00343BF8" w:rsidRPr="00CE446A" w:rsidRDefault="00343BF8" w:rsidP="003D4A36">
      <w:pPr>
        <w:rPr>
          <w:highlight w:val="white"/>
        </w:rPr>
      </w:pPr>
      <w:r w:rsidRPr="00CE446A">
        <w:rPr>
          <w:highlight w:val="white"/>
        </w:rPr>
        <w:t>&lt;/СведКлиент&gt;</w:t>
      </w:r>
    </w:p>
    <w:p w:rsidR="00343BF8" w:rsidRPr="00CE446A" w:rsidRDefault="00343BF8">
      <w:pPr>
        <w:rPr>
          <w:highlight w:val="white"/>
        </w:rPr>
      </w:pPr>
      <w:r w:rsidRPr="00CE446A">
        <w:rPr>
          <w:highlight w:val="white"/>
        </w:rPr>
        <w:br w:type="page"/>
      </w:r>
    </w:p>
    <w:p w:rsidR="00343BF8" w:rsidRPr="00CE446A" w:rsidRDefault="00343BF8" w:rsidP="00343BF8">
      <w:pPr>
        <w:pStyle w:val="1"/>
        <w:jc w:val="right"/>
        <w:rPr>
          <w:sz w:val="24"/>
          <w:szCs w:val="24"/>
        </w:rPr>
      </w:pPr>
      <w:bookmarkStart w:id="1000" w:name="_Toc465070441"/>
      <w:bookmarkStart w:id="1001" w:name="_Ref465070520"/>
      <w:r w:rsidRPr="00CE446A">
        <w:rPr>
          <w:sz w:val="24"/>
          <w:szCs w:val="24"/>
        </w:rPr>
        <w:lastRenderedPageBreak/>
        <w:t>Приложение 3</w:t>
      </w:r>
      <w:bookmarkEnd w:id="1000"/>
      <w:bookmarkEnd w:id="1001"/>
    </w:p>
    <w:p w:rsidR="00343BF8" w:rsidRPr="00CE446A" w:rsidRDefault="00343BF8" w:rsidP="00343BF8">
      <w:pPr>
        <w:jc w:val="center"/>
        <w:rPr>
          <w:b/>
        </w:rPr>
      </w:pPr>
      <w:r w:rsidRPr="00CE446A">
        <w:rPr>
          <w:b/>
        </w:rPr>
        <w:t xml:space="preserve">Пример </w:t>
      </w:r>
      <w:r w:rsidRPr="00CE446A">
        <w:rPr>
          <w:b/>
          <w:lang w:val="en-US"/>
        </w:rPr>
        <w:t>XML</w:t>
      </w:r>
      <w:r w:rsidRPr="00CE446A">
        <w:rPr>
          <w:b/>
        </w:rPr>
        <w:t>-файла документа «Карточка клиента» для ИНБОЮЛ</w:t>
      </w:r>
    </w:p>
    <w:p w:rsidR="00923511" w:rsidRPr="00CE446A" w:rsidRDefault="00923511" w:rsidP="003D4A36">
      <w:pPr>
        <w:rPr>
          <w:rFonts w:ascii="Arial" w:hAnsi="Arial" w:cs="Arial"/>
          <w:sz w:val="20"/>
          <w:szCs w:val="20"/>
          <w:highlight w:val="white"/>
        </w:rPr>
      </w:pP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  <w:lang w:val="en-US"/>
        </w:rPr>
      </w:pPr>
      <w:r w:rsidRPr="00CE446A">
        <w:rPr>
          <w:highlight w:val="white"/>
          <w:lang w:val="en-US"/>
        </w:rPr>
        <w:t>&lt;?xml version="1.0" encoding="UTF-8"?&gt;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  <w:lang w:val="en-US"/>
        </w:rPr>
      </w:pPr>
      <w:r w:rsidRPr="00CE446A">
        <w:rPr>
          <w:highlight w:val="white"/>
          <w:lang w:val="en-US"/>
        </w:rPr>
        <w:t>&lt;</w:t>
      </w:r>
      <w:r w:rsidRPr="00CE446A">
        <w:rPr>
          <w:highlight w:val="white"/>
        </w:rPr>
        <w:t>СведКлиент</w:t>
      </w:r>
      <w:r w:rsidRPr="00CE446A">
        <w:rPr>
          <w:highlight w:val="white"/>
          <w:lang w:val="en-US"/>
        </w:rPr>
        <w:t>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  <w:lang w:val="en-US"/>
        </w:rPr>
        <w:tab/>
      </w:r>
      <w:r w:rsidRPr="00CE446A">
        <w:rPr>
          <w:highlight w:val="white"/>
        </w:rPr>
        <w:t>&lt;ИнфКлиент&gt;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&lt;КлиентАктив&gt;&lt;/КлиентАктив&gt;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&lt;ДатаИдент&gt;&lt;/ДатаИдент&gt;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&lt;ТипКлиента&gt;&lt;/ТипКлиента&gt;</w:t>
      </w:r>
    </w:p>
    <w:p w:rsidR="00923511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&lt;ПризнакРезидент&gt;&lt;/ПризнакРезидент&gt;</w:t>
      </w:r>
    </w:p>
    <w:p w:rsidR="00ED3AC6" w:rsidRPr="0045411C" w:rsidRDefault="00ED3AC6" w:rsidP="00ED3AC6">
      <w:pPr>
        <w:autoSpaceDE w:val="0"/>
        <w:autoSpaceDN w:val="0"/>
        <w:adjustRightInd w:val="0"/>
        <w:ind w:left="708" w:firstLine="708"/>
        <w:rPr>
          <w:highlight w:val="white"/>
          <w:rPrChange w:id="1002" w:author="Бобовал Ольга Всеволодовна" w:date="2018-08-16T17:12:00Z">
            <w:rPr>
              <w:highlight w:val="white"/>
              <w:lang w:val="en-US"/>
            </w:rPr>
          </w:rPrChange>
        </w:rPr>
      </w:pPr>
      <w:r w:rsidRPr="0045411C">
        <w:rPr>
          <w:highlight w:val="white"/>
          <w:rPrChange w:id="1003" w:author="Бобовал Ольга Всеволодовна" w:date="2018-08-16T17:12:00Z">
            <w:rPr>
              <w:highlight w:val="white"/>
              <w:lang w:val="en-US"/>
            </w:rPr>
          </w:rPrChange>
        </w:rPr>
        <w:t>&lt;</w:t>
      </w:r>
      <w:r>
        <w:rPr>
          <w:highlight w:val="white"/>
        </w:rPr>
        <w:t>КлиентКонтрагент</w:t>
      </w:r>
      <w:r w:rsidRPr="0045411C">
        <w:rPr>
          <w:highlight w:val="white"/>
          <w:rPrChange w:id="1004" w:author="Бобовал Ольга Всеволодовна" w:date="2018-08-16T17:12:00Z">
            <w:rPr>
              <w:highlight w:val="white"/>
              <w:lang w:val="en-US"/>
            </w:rPr>
          </w:rPrChange>
        </w:rPr>
        <w:t>&gt;&lt;/</w:t>
      </w:r>
      <w:r>
        <w:rPr>
          <w:highlight w:val="white"/>
        </w:rPr>
        <w:t>КлиентКонтрагент</w:t>
      </w:r>
      <w:r w:rsidRPr="0045411C">
        <w:rPr>
          <w:highlight w:val="white"/>
          <w:rPrChange w:id="1005" w:author="Бобовал Ольга Всеволодовна" w:date="2018-08-16T17:12:00Z">
            <w:rPr>
              <w:highlight w:val="white"/>
              <w:lang w:val="en-US"/>
            </w:rPr>
          </w:rPrChange>
        </w:rPr>
        <w:t>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&lt;СведОрг&gt;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&lt;СведенияИНБОЮЛ&gt;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&lt;ПолнНаимИНБОЮЛ&gt;&lt;/ПолнНаимИНБОЮЛ&gt;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&lt;КратНаимИНБОЮЛ&gt;&lt;/КратНаимИНБОЮЛ&gt;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&lt;ИностранноеНаимИНБОЮЛ&gt;&lt;/ИностранноеНаимИНБОЮЛ&gt;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&lt;ОКОПФИНБОЮЛ&gt;&lt;/ОКОПФИНБОЮЛ&gt;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&lt;ОКВЭДИНБОЮЛ&gt;&lt;/ОКВЭДИНБОЮЛ&gt;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&lt;ОКВЭД2ИНБОЮЛ&gt;&lt;/ОКВЭД2ИНБОЮЛ&gt;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&lt;КодИНБОЮЛ&gt;&lt;/КодИНБОЮЛ&gt;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&lt;НомерИНБОЮЛ&gt;&lt;/НомерИНБОЮЛ&gt;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&lt;ПризнакОргФормаИНБОЮЛ&gt;&lt;/ПризнакОргФормаИНБОЮЛ&gt;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&lt;Учредитель&gt;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&lt;ТипУчредителя&gt;&lt;/ТипУчредителя&gt;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&lt;НаимУчредитель&gt;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&lt;ЮрЛицо&gt;&lt;/ЮрЛицо&gt;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&lt;/НаимУчредитель&gt;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&lt;СоставИмущества&gt;&lt;/СоставИмущества&gt;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&lt;АдресУчредитель&gt;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&lt;/АдресУчредитель&gt;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&lt;/Учредитель&gt;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&lt;/СведенияИНБОЮЛ&gt;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&lt;/СведОрг&gt;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&lt;Телефон&gt;&lt;/Телефон&gt;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&lt;АдрРег&gt;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&lt;Индекс&gt;&lt;/Индекс&gt;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&lt;/АдрРег&gt;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lastRenderedPageBreak/>
        <w:tab/>
      </w:r>
      <w:r w:rsidRPr="00CE446A">
        <w:rPr>
          <w:highlight w:val="white"/>
        </w:rPr>
        <w:tab/>
        <w:t>&lt;АдрПреб&gt;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&lt;КодОКСМ&gt;&lt;/КодОКСМ&gt;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&lt;СтранаНаименование&gt;&lt;/СтранаНаименование&gt;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&lt;Индекс&gt;&lt;/Индекс&gt;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&lt;КодСубъектаПоОКАТО&gt;&lt;/КодСубъектаПоОКАТО&gt;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&lt;Район&gt;&lt;/Район&gt;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&lt;Пункт&gt;&lt;/Пункт&gt;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&lt;Улица&gt;&lt;/Улица&gt;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&lt;Дом&gt;&lt;/Дом&gt;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&lt;Корп&gt;&lt;/Корп&gt;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&lt;Оф&gt;&lt;/Оф&gt;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&lt;/АдрПреб&gt;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&lt;ПризнакИдентКлиента&gt;&lt;/ПризнакИдентКлиента&gt;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&lt;КодОснМер&gt;&lt;/КодОснМер&gt;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&lt;ДатаПеречня&gt;&lt;/ДатаПеречня&gt;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&lt;НомерПеречня&gt;&lt;/НомерПеречня&gt;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&lt;НомерЗаписиПеречень&gt;&lt;/НомерЗаписиПеречень&gt;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&lt;ДатаРешения&gt;&lt;/ДатаРешения&gt;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&lt;НомерРешения&gt;&lt;/НомерРешения&gt;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&lt;ДатаРезультат&gt;&lt;/ДатаРезультат&gt;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&lt;ДатаНачалоОтн&gt;&lt;/ДатаНачалоОтн&gt;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&lt;ДатаЗаполнения&gt;&lt;/ДатаЗаполнения&gt;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&lt;ИнаяИнф&gt;&lt;/ИнаяИнф&gt;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&lt;ИнфСтепеньРиск&gt;&lt;/ИнфСтепеньРиск&gt;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&lt;ПаспортВалид&gt;&lt;/ПаспортВалид&gt;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&lt;ИнфЦельОтношения&gt;&lt;/ИнфЦельОтношения&gt;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&lt;ИнфХарактерОтношения&gt;&lt;/ИнфХарактерОтношения&gt;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&lt;ИнфЦельФХД&gt;&lt;/ИнфЦельФХД&gt;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&lt;ИнфРепутация&gt;&lt;/ИнфРепутация&gt;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&lt;ИнфФинансы&gt;&lt;/ИнфФинансы&gt;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&lt;ИнфПроисхождениеДеньги&gt;&lt;/ИнфПроисхождениеДеньги&gt;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&lt;ФИОСотрудника&gt;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&lt;Фам&gt;&lt;/Фам&gt;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&lt;Имя&gt;&lt;/Имя&gt;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</w:r>
      <w:r w:rsidRPr="00CE446A">
        <w:rPr>
          <w:highlight w:val="white"/>
        </w:rPr>
        <w:tab/>
        <w:t>&lt;Отч&gt;&lt;/Отч&gt;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&lt;/ФИОСотрудника&gt;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&lt;ДолжностьСотрудника&gt;&lt;/ДолжностьСотрудника&gt;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</w:r>
      <w:r w:rsidRPr="00CE446A">
        <w:rPr>
          <w:highlight w:val="white"/>
        </w:rPr>
        <w:tab/>
        <w:t>&lt;СтепеньРиска&gt;&lt;/СтепеньРиска&gt;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ab/>
        <w:t>&lt;/ИнфКлиент&gt;</w:t>
      </w:r>
    </w:p>
    <w:p w:rsidR="00923511" w:rsidRPr="00CE446A" w:rsidRDefault="00923511" w:rsidP="00923511">
      <w:pPr>
        <w:autoSpaceDE w:val="0"/>
        <w:autoSpaceDN w:val="0"/>
        <w:adjustRightInd w:val="0"/>
        <w:rPr>
          <w:highlight w:val="white"/>
        </w:rPr>
      </w:pPr>
      <w:r w:rsidRPr="00CE446A">
        <w:rPr>
          <w:highlight w:val="white"/>
        </w:rPr>
        <w:t>&lt;/СведКлиент&gt;</w:t>
      </w:r>
    </w:p>
    <w:p w:rsidR="003D4A36" w:rsidRPr="00CE446A" w:rsidRDefault="00923511" w:rsidP="003D4A36">
      <w:pPr>
        <w:rPr>
          <w:b/>
        </w:rPr>
      </w:pPr>
      <w:r w:rsidRPr="00CE446A" w:rsidDel="00343BF8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</w:p>
    <w:sectPr w:rsidR="003D4A36" w:rsidRPr="00CE446A" w:rsidSect="001C2A5D">
      <w:pgSz w:w="11906" w:h="16838"/>
      <w:pgMar w:top="397" w:right="567" w:bottom="39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80A" w:rsidRDefault="00AB680A">
      <w:r>
        <w:separator/>
      </w:r>
    </w:p>
  </w:endnote>
  <w:endnote w:type="continuationSeparator" w:id="0">
    <w:p w:rsidR="00AB680A" w:rsidRDefault="00AB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1C" w:rsidRDefault="0045411C" w:rsidP="00BB788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5411C" w:rsidRDefault="0045411C" w:rsidP="00921BB0">
    <w:pPr>
      <w:pStyle w:val="a3"/>
      <w:ind w:right="360"/>
    </w:pPr>
    <w:r>
      <w:t>АРМ</w:t>
    </w:r>
    <w:r w:rsidRPr="004B5214">
      <w:t xml:space="preserve"> </w:t>
    </w:r>
    <w:r>
      <w:t>НФО</w:t>
    </w:r>
    <w:r w:rsidRPr="001A00C1">
      <w:t>_</w:t>
    </w:r>
    <w:r>
      <w:t>Инструкция по установке и настройке</w:t>
    </w:r>
    <w:r>
      <w:tab/>
    </w:r>
    <w:r>
      <w:rPr>
        <w:rStyle w:val="a5"/>
      </w:rPr>
      <w:t>С</w:t>
    </w:r>
    <w:r w:rsidRPr="00526882">
      <w:rPr>
        <w:rStyle w:val="a5"/>
      </w:rPr>
      <w:t xml:space="preserve">тр.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1C" w:rsidRDefault="0045411C" w:rsidP="00BB788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5411C" w:rsidRDefault="0045411C" w:rsidP="00921BB0">
    <w:pPr>
      <w:pStyle w:val="a3"/>
      <w:ind w:right="360"/>
    </w:pPr>
    <w:r>
      <w:t>АРМ НФО</w:t>
    </w:r>
    <w:r w:rsidRPr="001A00C1">
      <w:t>_</w:t>
    </w:r>
    <w:r>
      <w:t>Описание установки и настройки</w:t>
    </w:r>
    <w:r>
      <w:tab/>
    </w:r>
    <w:r>
      <w:rPr>
        <w:rStyle w:val="a5"/>
      </w:rPr>
      <w:t>С</w:t>
    </w:r>
    <w:r w:rsidRPr="00526882">
      <w:rPr>
        <w:rStyle w:val="a5"/>
      </w:rPr>
      <w:t xml:space="preserve">тр.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1C" w:rsidRDefault="0045411C" w:rsidP="00421DA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5411C" w:rsidRDefault="0045411C" w:rsidP="003C7881">
    <w:pPr>
      <w:pStyle w:val="a3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1C" w:rsidRDefault="0045411C" w:rsidP="00421DA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C1F22">
      <w:rPr>
        <w:rStyle w:val="a5"/>
        <w:noProof/>
      </w:rPr>
      <w:t>29</w:t>
    </w:r>
    <w:r>
      <w:rPr>
        <w:rStyle w:val="a5"/>
      </w:rPr>
      <w:fldChar w:fldCharType="end"/>
    </w:r>
  </w:p>
  <w:p w:rsidR="0045411C" w:rsidRDefault="0045411C" w:rsidP="00E83D56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1C" w:rsidRDefault="0045411C" w:rsidP="00E83D56">
    <w:pPr>
      <w:pStyle w:val="a3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C1F22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80A" w:rsidRDefault="00AB680A">
      <w:r>
        <w:separator/>
      </w:r>
    </w:p>
  </w:footnote>
  <w:footnote w:type="continuationSeparator" w:id="0">
    <w:p w:rsidR="00AB680A" w:rsidRDefault="00AB6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1C" w:rsidRDefault="0045411C" w:rsidP="00BB7888">
    <w:pPr>
      <w:pStyle w:val="a6"/>
      <w:jc w:val="right"/>
    </w:pPr>
    <w:r>
      <w:fldChar w:fldCharType="begin"/>
    </w:r>
    <w:r>
      <w:instrText xml:space="preserve"> REF _Ref420487987 </w:instrText>
    </w:r>
    <w:r>
      <w:fldChar w:fldCharType="separate"/>
    </w:r>
    <w:r>
      <w:rPr>
        <w:b/>
        <w:bCs/>
      </w:rPr>
      <w:t>Ошибка! Источник ссылки не найден.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1C" w:rsidRPr="006A15AB" w:rsidRDefault="0045411C" w:rsidP="00BB7888">
    <w:pPr>
      <w:pStyle w:val="af6"/>
      <w:ind w:firstLine="0"/>
      <w:rPr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6E89F2" wp14:editId="65AEB4D2">
              <wp:simplePos x="0" y="0"/>
              <wp:positionH relativeFrom="column">
                <wp:posOffset>-32385</wp:posOffset>
              </wp:positionH>
              <wp:positionV relativeFrom="paragraph">
                <wp:posOffset>460375</wp:posOffset>
              </wp:positionV>
              <wp:extent cx="5939790" cy="9251950"/>
              <wp:effectExtent l="5715" t="12700" r="7620" b="127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790" cy="925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519304F1" id="Rectangle 2" o:spid="_x0000_s1026" style="position:absolute;margin-left:-2.55pt;margin-top:36.25pt;width:467.7pt;height:72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1C" w:rsidRDefault="0045411C" w:rsidP="003C7881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5411C" w:rsidRDefault="0045411C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1C" w:rsidRPr="006A15AB" w:rsidRDefault="0045411C" w:rsidP="00BB7888">
    <w:pPr>
      <w:pStyle w:val="af6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463B0"/>
    <w:multiLevelType w:val="hybridMultilevel"/>
    <w:tmpl w:val="83CA50D2"/>
    <w:lvl w:ilvl="0" w:tplc="58FE6BE4">
      <w:start w:val="123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FF69BC"/>
    <w:multiLevelType w:val="hybridMultilevel"/>
    <w:tmpl w:val="739A7E78"/>
    <w:lvl w:ilvl="0" w:tplc="75A0E4DE">
      <w:start w:val="1"/>
      <w:numFmt w:val="bullet"/>
      <w:lvlText w:val="­"/>
      <w:lvlJc w:val="left"/>
      <w:pPr>
        <w:ind w:left="149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" w15:restartNumberingAfterBreak="0">
    <w:nsid w:val="7DCF3878"/>
    <w:multiLevelType w:val="hybridMultilevel"/>
    <w:tmpl w:val="BA90CE36"/>
    <w:lvl w:ilvl="0" w:tplc="DD4AF34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75A0E4D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обовал Ольга Всеволодовна">
    <w15:presenceInfo w15:providerId="AD" w15:userId="S-1-5-21-2840787351-1491414769-2555956473-1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45"/>
    <w:rsid w:val="0000176C"/>
    <w:rsid w:val="00006700"/>
    <w:rsid w:val="00006FD2"/>
    <w:rsid w:val="000155B2"/>
    <w:rsid w:val="00016188"/>
    <w:rsid w:val="0002010E"/>
    <w:rsid w:val="00022BBE"/>
    <w:rsid w:val="00023326"/>
    <w:rsid w:val="00024B3C"/>
    <w:rsid w:val="000311FA"/>
    <w:rsid w:val="000318CF"/>
    <w:rsid w:val="00031F72"/>
    <w:rsid w:val="00033671"/>
    <w:rsid w:val="00034D35"/>
    <w:rsid w:val="00040E40"/>
    <w:rsid w:val="00044FC2"/>
    <w:rsid w:val="000531C4"/>
    <w:rsid w:val="00055A0E"/>
    <w:rsid w:val="0005620C"/>
    <w:rsid w:val="00056367"/>
    <w:rsid w:val="00062643"/>
    <w:rsid w:val="00062FED"/>
    <w:rsid w:val="000645B5"/>
    <w:rsid w:val="00066154"/>
    <w:rsid w:val="00067468"/>
    <w:rsid w:val="0007138A"/>
    <w:rsid w:val="00075F73"/>
    <w:rsid w:val="000778C5"/>
    <w:rsid w:val="00080D2C"/>
    <w:rsid w:val="000861D6"/>
    <w:rsid w:val="00091D62"/>
    <w:rsid w:val="00091F76"/>
    <w:rsid w:val="0009263C"/>
    <w:rsid w:val="00092A56"/>
    <w:rsid w:val="000A26C2"/>
    <w:rsid w:val="000C1DAC"/>
    <w:rsid w:val="000C3F3F"/>
    <w:rsid w:val="000D5667"/>
    <w:rsid w:val="000E2DE9"/>
    <w:rsid w:val="000E7402"/>
    <w:rsid w:val="000F0B86"/>
    <w:rsid w:val="000F6723"/>
    <w:rsid w:val="001008FD"/>
    <w:rsid w:val="00105CD8"/>
    <w:rsid w:val="00110421"/>
    <w:rsid w:val="00112CD2"/>
    <w:rsid w:val="00115C3D"/>
    <w:rsid w:val="0011648E"/>
    <w:rsid w:val="00117093"/>
    <w:rsid w:val="00126795"/>
    <w:rsid w:val="00131469"/>
    <w:rsid w:val="00133A3F"/>
    <w:rsid w:val="00137BBA"/>
    <w:rsid w:val="0014245F"/>
    <w:rsid w:val="0014555C"/>
    <w:rsid w:val="00151666"/>
    <w:rsid w:val="001524D3"/>
    <w:rsid w:val="001544ED"/>
    <w:rsid w:val="00154CBA"/>
    <w:rsid w:val="00155B32"/>
    <w:rsid w:val="001621E5"/>
    <w:rsid w:val="00162CC0"/>
    <w:rsid w:val="00163513"/>
    <w:rsid w:val="001655CB"/>
    <w:rsid w:val="00167436"/>
    <w:rsid w:val="00167E96"/>
    <w:rsid w:val="00172471"/>
    <w:rsid w:val="001772AF"/>
    <w:rsid w:val="00184461"/>
    <w:rsid w:val="0018722D"/>
    <w:rsid w:val="001874D9"/>
    <w:rsid w:val="001874F0"/>
    <w:rsid w:val="001919D4"/>
    <w:rsid w:val="00191DF8"/>
    <w:rsid w:val="00193E42"/>
    <w:rsid w:val="00195996"/>
    <w:rsid w:val="00195FC9"/>
    <w:rsid w:val="001A02DD"/>
    <w:rsid w:val="001A049C"/>
    <w:rsid w:val="001A1704"/>
    <w:rsid w:val="001A24AA"/>
    <w:rsid w:val="001B510A"/>
    <w:rsid w:val="001B5398"/>
    <w:rsid w:val="001B640C"/>
    <w:rsid w:val="001B7469"/>
    <w:rsid w:val="001C2A5D"/>
    <w:rsid w:val="001D2908"/>
    <w:rsid w:val="001D692B"/>
    <w:rsid w:val="001E0DAB"/>
    <w:rsid w:val="001F0048"/>
    <w:rsid w:val="001F132C"/>
    <w:rsid w:val="00206228"/>
    <w:rsid w:val="0021192F"/>
    <w:rsid w:val="00220129"/>
    <w:rsid w:val="002211FF"/>
    <w:rsid w:val="00224867"/>
    <w:rsid w:val="0022590B"/>
    <w:rsid w:val="002323F9"/>
    <w:rsid w:val="0023508E"/>
    <w:rsid w:val="00242AFE"/>
    <w:rsid w:val="00250C15"/>
    <w:rsid w:val="00256267"/>
    <w:rsid w:val="0025734D"/>
    <w:rsid w:val="00265A00"/>
    <w:rsid w:val="00266C3A"/>
    <w:rsid w:val="002766A4"/>
    <w:rsid w:val="0028224F"/>
    <w:rsid w:val="002832A7"/>
    <w:rsid w:val="0028488B"/>
    <w:rsid w:val="00286784"/>
    <w:rsid w:val="00291ACC"/>
    <w:rsid w:val="002A19C6"/>
    <w:rsid w:val="002C1AFB"/>
    <w:rsid w:val="002C1F22"/>
    <w:rsid w:val="002C20C0"/>
    <w:rsid w:val="002C3372"/>
    <w:rsid w:val="002D0864"/>
    <w:rsid w:val="002D6ABB"/>
    <w:rsid w:val="002E03F5"/>
    <w:rsid w:val="002E472C"/>
    <w:rsid w:val="002F2561"/>
    <w:rsid w:val="002F69AB"/>
    <w:rsid w:val="00302B36"/>
    <w:rsid w:val="003045A4"/>
    <w:rsid w:val="0031095D"/>
    <w:rsid w:val="003230FC"/>
    <w:rsid w:val="00335436"/>
    <w:rsid w:val="00335905"/>
    <w:rsid w:val="00343293"/>
    <w:rsid w:val="00343BF8"/>
    <w:rsid w:val="00345156"/>
    <w:rsid w:val="00355667"/>
    <w:rsid w:val="003577D9"/>
    <w:rsid w:val="00362D6C"/>
    <w:rsid w:val="00372865"/>
    <w:rsid w:val="00376370"/>
    <w:rsid w:val="00382E75"/>
    <w:rsid w:val="00384C0C"/>
    <w:rsid w:val="00385717"/>
    <w:rsid w:val="00385C6E"/>
    <w:rsid w:val="00396636"/>
    <w:rsid w:val="0039764F"/>
    <w:rsid w:val="003A3839"/>
    <w:rsid w:val="003A48CE"/>
    <w:rsid w:val="003A4F73"/>
    <w:rsid w:val="003B2674"/>
    <w:rsid w:val="003B2923"/>
    <w:rsid w:val="003B2FE1"/>
    <w:rsid w:val="003B45AA"/>
    <w:rsid w:val="003C066E"/>
    <w:rsid w:val="003C4976"/>
    <w:rsid w:val="003C7881"/>
    <w:rsid w:val="003D2B13"/>
    <w:rsid w:val="003D2C35"/>
    <w:rsid w:val="003D2E89"/>
    <w:rsid w:val="003D4A36"/>
    <w:rsid w:val="003E5FB2"/>
    <w:rsid w:val="003E705A"/>
    <w:rsid w:val="003E77E8"/>
    <w:rsid w:val="003F15E5"/>
    <w:rsid w:val="003F36FC"/>
    <w:rsid w:val="003F3F40"/>
    <w:rsid w:val="003F7A81"/>
    <w:rsid w:val="00407114"/>
    <w:rsid w:val="004151CD"/>
    <w:rsid w:val="00417A21"/>
    <w:rsid w:val="00421DA0"/>
    <w:rsid w:val="004223BA"/>
    <w:rsid w:val="00426A41"/>
    <w:rsid w:val="00427B28"/>
    <w:rsid w:val="00432EC4"/>
    <w:rsid w:val="0043543D"/>
    <w:rsid w:val="00446523"/>
    <w:rsid w:val="0045411C"/>
    <w:rsid w:val="0046596E"/>
    <w:rsid w:val="00467372"/>
    <w:rsid w:val="00467F5F"/>
    <w:rsid w:val="0047273F"/>
    <w:rsid w:val="00477F9A"/>
    <w:rsid w:val="0048150A"/>
    <w:rsid w:val="00481890"/>
    <w:rsid w:val="0048261D"/>
    <w:rsid w:val="00482F23"/>
    <w:rsid w:val="00491022"/>
    <w:rsid w:val="0049471D"/>
    <w:rsid w:val="004A3540"/>
    <w:rsid w:val="004A7E04"/>
    <w:rsid w:val="004B6437"/>
    <w:rsid w:val="004C5FBD"/>
    <w:rsid w:val="004D5ECE"/>
    <w:rsid w:val="004D73EA"/>
    <w:rsid w:val="004F1D81"/>
    <w:rsid w:val="004F1FC3"/>
    <w:rsid w:val="005006B0"/>
    <w:rsid w:val="005040D4"/>
    <w:rsid w:val="00514B22"/>
    <w:rsid w:val="00514C5D"/>
    <w:rsid w:val="005202B2"/>
    <w:rsid w:val="00523EBA"/>
    <w:rsid w:val="00531AA9"/>
    <w:rsid w:val="00537158"/>
    <w:rsid w:val="005466F5"/>
    <w:rsid w:val="00550654"/>
    <w:rsid w:val="0055575F"/>
    <w:rsid w:val="005568B0"/>
    <w:rsid w:val="00561398"/>
    <w:rsid w:val="00565CF1"/>
    <w:rsid w:val="00573E2F"/>
    <w:rsid w:val="00585F74"/>
    <w:rsid w:val="00586967"/>
    <w:rsid w:val="00592ACE"/>
    <w:rsid w:val="005A189D"/>
    <w:rsid w:val="005A2B28"/>
    <w:rsid w:val="005B0FAD"/>
    <w:rsid w:val="005B1592"/>
    <w:rsid w:val="005B7F7E"/>
    <w:rsid w:val="005C7EEA"/>
    <w:rsid w:val="005D6581"/>
    <w:rsid w:val="005D749A"/>
    <w:rsid w:val="005F2917"/>
    <w:rsid w:val="005F3A82"/>
    <w:rsid w:val="005F5063"/>
    <w:rsid w:val="005F739B"/>
    <w:rsid w:val="005F79ED"/>
    <w:rsid w:val="00602F5E"/>
    <w:rsid w:val="00610176"/>
    <w:rsid w:val="0061090F"/>
    <w:rsid w:val="006133B5"/>
    <w:rsid w:val="00614C1B"/>
    <w:rsid w:val="00615E07"/>
    <w:rsid w:val="00617072"/>
    <w:rsid w:val="006170C0"/>
    <w:rsid w:val="00622AEA"/>
    <w:rsid w:val="00625634"/>
    <w:rsid w:val="006272EE"/>
    <w:rsid w:val="00661BA9"/>
    <w:rsid w:val="00664B24"/>
    <w:rsid w:val="006704D9"/>
    <w:rsid w:val="00682628"/>
    <w:rsid w:val="00684D3E"/>
    <w:rsid w:val="0069329B"/>
    <w:rsid w:val="0069709B"/>
    <w:rsid w:val="006A50AA"/>
    <w:rsid w:val="006A6092"/>
    <w:rsid w:val="006B07A1"/>
    <w:rsid w:val="006B40C3"/>
    <w:rsid w:val="006B774F"/>
    <w:rsid w:val="006C1BA0"/>
    <w:rsid w:val="006D2564"/>
    <w:rsid w:val="006D3290"/>
    <w:rsid w:val="006D4C36"/>
    <w:rsid w:val="006D6D52"/>
    <w:rsid w:val="006E19F2"/>
    <w:rsid w:val="006E2CDB"/>
    <w:rsid w:val="006E4FC9"/>
    <w:rsid w:val="006E50D1"/>
    <w:rsid w:val="006E7626"/>
    <w:rsid w:val="006F292E"/>
    <w:rsid w:val="006F2CF9"/>
    <w:rsid w:val="006F5AA2"/>
    <w:rsid w:val="007010CE"/>
    <w:rsid w:val="007021D2"/>
    <w:rsid w:val="007036E2"/>
    <w:rsid w:val="00706B23"/>
    <w:rsid w:val="007114A2"/>
    <w:rsid w:val="00721329"/>
    <w:rsid w:val="0072272B"/>
    <w:rsid w:val="00730A7D"/>
    <w:rsid w:val="0073137E"/>
    <w:rsid w:val="007413EB"/>
    <w:rsid w:val="00745B84"/>
    <w:rsid w:val="00751300"/>
    <w:rsid w:val="0075181B"/>
    <w:rsid w:val="00751D22"/>
    <w:rsid w:val="007534B6"/>
    <w:rsid w:val="00761A72"/>
    <w:rsid w:val="00761F1A"/>
    <w:rsid w:val="007628B5"/>
    <w:rsid w:val="00763239"/>
    <w:rsid w:val="00766B58"/>
    <w:rsid w:val="00774E75"/>
    <w:rsid w:val="00776078"/>
    <w:rsid w:val="00780299"/>
    <w:rsid w:val="00780493"/>
    <w:rsid w:val="00782519"/>
    <w:rsid w:val="00795DA0"/>
    <w:rsid w:val="00797D5B"/>
    <w:rsid w:val="007A1921"/>
    <w:rsid w:val="007A42DD"/>
    <w:rsid w:val="007A5576"/>
    <w:rsid w:val="007A5707"/>
    <w:rsid w:val="007B0A91"/>
    <w:rsid w:val="007C06A7"/>
    <w:rsid w:val="007D18EC"/>
    <w:rsid w:val="007E383C"/>
    <w:rsid w:val="007E4BD4"/>
    <w:rsid w:val="007E4EE0"/>
    <w:rsid w:val="007F0538"/>
    <w:rsid w:val="007F5F50"/>
    <w:rsid w:val="00801FFE"/>
    <w:rsid w:val="008026E1"/>
    <w:rsid w:val="00802783"/>
    <w:rsid w:val="0081516A"/>
    <w:rsid w:val="00822977"/>
    <w:rsid w:val="00825911"/>
    <w:rsid w:val="008268D6"/>
    <w:rsid w:val="00833630"/>
    <w:rsid w:val="00833649"/>
    <w:rsid w:val="00842984"/>
    <w:rsid w:val="00844E2A"/>
    <w:rsid w:val="00857177"/>
    <w:rsid w:val="008574A5"/>
    <w:rsid w:val="0086279A"/>
    <w:rsid w:val="00870B5B"/>
    <w:rsid w:val="0087129A"/>
    <w:rsid w:val="00872C74"/>
    <w:rsid w:val="00876EBF"/>
    <w:rsid w:val="00881827"/>
    <w:rsid w:val="00887A8B"/>
    <w:rsid w:val="0089271E"/>
    <w:rsid w:val="00896779"/>
    <w:rsid w:val="008A122E"/>
    <w:rsid w:val="008A1BCF"/>
    <w:rsid w:val="008B51B2"/>
    <w:rsid w:val="008B5841"/>
    <w:rsid w:val="008B7C75"/>
    <w:rsid w:val="008C5235"/>
    <w:rsid w:val="008C5DBE"/>
    <w:rsid w:val="008D7AA7"/>
    <w:rsid w:val="008E0E6D"/>
    <w:rsid w:val="008E7D67"/>
    <w:rsid w:val="008F6E8F"/>
    <w:rsid w:val="00900FD2"/>
    <w:rsid w:val="00911D3D"/>
    <w:rsid w:val="00921438"/>
    <w:rsid w:val="00921AF9"/>
    <w:rsid w:val="00921BB0"/>
    <w:rsid w:val="00923511"/>
    <w:rsid w:val="00923DEC"/>
    <w:rsid w:val="00926A06"/>
    <w:rsid w:val="00930CB9"/>
    <w:rsid w:val="00936339"/>
    <w:rsid w:val="0094058B"/>
    <w:rsid w:val="00945E38"/>
    <w:rsid w:val="00961F59"/>
    <w:rsid w:val="00963F66"/>
    <w:rsid w:val="009647CE"/>
    <w:rsid w:val="0096687A"/>
    <w:rsid w:val="0098307C"/>
    <w:rsid w:val="00985568"/>
    <w:rsid w:val="00986361"/>
    <w:rsid w:val="00996C5C"/>
    <w:rsid w:val="00997ABC"/>
    <w:rsid w:val="009A1C09"/>
    <w:rsid w:val="009A4E2F"/>
    <w:rsid w:val="009A512A"/>
    <w:rsid w:val="009A56F4"/>
    <w:rsid w:val="009B2C63"/>
    <w:rsid w:val="009B4780"/>
    <w:rsid w:val="009C12A5"/>
    <w:rsid w:val="009C1F68"/>
    <w:rsid w:val="009C3DEC"/>
    <w:rsid w:val="009C5875"/>
    <w:rsid w:val="009C606B"/>
    <w:rsid w:val="009C6ED8"/>
    <w:rsid w:val="009D5CD5"/>
    <w:rsid w:val="009D650B"/>
    <w:rsid w:val="009E017E"/>
    <w:rsid w:val="009E0F67"/>
    <w:rsid w:val="009E56BE"/>
    <w:rsid w:val="009F0E12"/>
    <w:rsid w:val="00A017CE"/>
    <w:rsid w:val="00A03A27"/>
    <w:rsid w:val="00A03E65"/>
    <w:rsid w:val="00A125E9"/>
    <w:rsid w:val="00A12805"/>
    <w:rsid w:val="00A16BDA"/>
    <w:rsid w:val="00A26DBF"/>
    <w:rsid w:val="00A301FF"/>
    <w:rsid w:val="00A40A7C"/>
    <w:rsid w:val="00A40D32"/>
    <w:rsid w:val="00A4299B"/>
    <w:rsid w:val="00A44677"/>
    <w:rsid w:val="00A457B7"/>
    <w:rsid w:val="00A54561"/>
    <w:rsid w:val="00A61566"/>
    <w:rsid w:val="00A630DA"/>
    <w:rsid w:val="00A64946"/>
    <w:rsid w:val="00A7003A"/>
    <w:rsid w:val="00A71428"/>
    <w:rsid w:val="00A72E0B"/>
    <w:rsid w:val="00A744B6"/>
    <w:rsid w:val="00A835FF"/>
    <w:rsid w:val="00A83D59"/>
    <w:rsid w:val="00A87B5B"/>
    <w:rsid w:val="00A95DA6"/>
    <w:rsid w:val="00A969F6"/>
    <w:rsid w:val="00AA3991"/>
    <w:rsid w:val="00AB3FA1"/>
    <w:rsid w:val="00AB680A"/>
    <w:rsid w:val="00AB6878"/>
    <w:rsid w:val="00AC3162"/>
    <w:rsid w:val="00AC3C95"/>
    <w:rsid w:val="00AD19AD"/>
    <w:rsid w:val="00AD6026"/>
    <w:rsid w:val="00AE15AF"/>
    <w:rsid w:val="00AE185C"/>
    <w:rsid w:val="00B06637"/>
    <w:rsid w:val="00B11C09"/>
    <w:rsid w:val="00B128A5"/>
    <w:rsid w:val="00B150C0"/>
    <w:rsid w:val="00B17BA1"/>
    <w:rsid w:val="00B17E78"/>
    <w:rsid w:val="00B22529"/>
    <w:rsid w:val="00B36680"/>
    <w:rsid w:val="00B416AB"/>
    <w:rsid w:val="00B43F88"/>
    <w:rsid w:val="00B45DFA"/>
    <w:rsid w:val="00B46F4C"/>
    <w:rsid w:val="00B51681"/>
    <w:rsid w:val="00B53B4D"/>
    <w:rsid w:val="00B548A0"/>
    <w:rsid w:val="00B60B10"/>
    <w:rsid w:val="00B63702"/>
    <w:rsid w:val="00B726E2"/>
    <w:rsid w:val="00B74925"/>
    <w:rsid w:val="00B77463"/>
    <w:rsid w:val="00B85D35"/>
    <w:rsid w:val="00B946A5"/>
    <w:rsid w:val="00BA5269"/>
    <w:rsid w:val="00BA62B9"/>
    <w:rsid w:val="00BA655D"/>
    <w:rsid w:val="00BA6EB8"/>
    <w:rsid w:val="00BB7888"/>
    <w:rsid w:val="00BC6E7F"/>
    <w:rsid w:val="00BD0B2D"/>
    <w:rsid w:val="00BD7EB9"/>
    <w:rsid w:val="00BD7FD9"/>
    <w:rsid w:val="00BF2070"/>
    <w:rsid w:val="00BF5EA8"/>
    <w:rsid w:val="00C0186E"/>
    <w:rsid w:val="00C0297C"/>
    <w:rsid w:val="00C20067"/>
    <w:rsid w:val="00C2533F"/>
    <w:rsid w:val="00C33370"/>
    <w:rsid w:val="00C356C4"/>
    <w:rsid w:val="00C366F1"/>
    <w:rsid w:val="00C36760"/>
    <w:rsid w:val="00C41982"/>
    <w:rsid w:val="00C52209"/>
    <w:rsid w:val="00C525D7"/>
    <w:rsid w:val="00C55F28"/>
    <w:rsid w:val="00C56E98"/>
    <w:rsid w:val="00C57425"/>
    <w:rsid w:val="00C61C26"/>
    <w:rsid w:val="00C66B08"/>
    <w:rsid w:val="00C713A7"/>
    <w:rsid w:val="00C72785"/>
    <w:rsid w:val="00C72963"/>
    <w:rsid w:val="00C72B84"/>
    <w:rsid w:val="00C819A8"/>
    <w:rsid w:val="00C82274"/>
    <w:rsid w:val="00C85FE6"/>
    <w:rsid w:val="00C87925"/>
    <w:rsid w:val="00C948D8"/>
    <w:rsid w:val="00C94E2B"/>
    <w:rsid w:val="00C96C0E"/>
    <w:rsid w:val="00C97825"/>
    <w:rsid w:val="00CA339B"/>
    <w:rsid w:val="00CA77A8"/>
    <w:rsid w:val="00CB16EF"/>
    <w:rsid w:val="00CB42A1"/>
    <w:rsid w:val="00CD127D"/>
    <w:rsid w:val="00CD1E6D"/>
    <w:rsid w:val="00CD4328"/>
    <w:rsid w:val="00CD5D45"/>
    <w:rsid w:val="00CE1A85"/>
    <w:rsid w:val="00CE3ED3"/>
    <w:rsid w:val="00CE446A"/>
    <w:rsid w:val="00CE6347"/>
    <w:rsid w:val="00CF0133"/>
    <w:rsid w:val="00CF11B6"/>
    <w:rsid w:val="00CF12AF"/>
    <w:rsid w:val="00CF3BBE"/>
    <w:rsid w:val="00CF6FA4"/>
    <w:rsid w:val="00CF76DB"/>
    <w:rsid w:val="00D12766"/>
    <w:rsid w:val="00D203B8"/>
    <w:rsid w:val="00D212F5"/>
    <w:rsid w:val="00D21B31"/>
    <w:rsid w:val="00D24313"/>
    <w:rsid w:val="00D2671C"/>
    <w:rsid w:val="00D37531"/>
    <w:rsid w:val="00D41B5A"/>
    <w:rsid w:val="00D44709"/>
    <w:rsid w:val="00D44DED"/>
    <w:rsid w:val="00D46396"/>
    <w:rsid w:val="00D53123"/>
    <w:rsid w:val="00D55FDD"/>
    <w:rsid w:val="00D56347"/>
    <w:rsid w:val="00D61DE1"/>
    <w:rsid w:val="00D665EB"/>
    <w:rsid w:val="00D8057D"/>
    <w:rsid w:val="00D83A11"/>
    <w:rsid w:val="00D85797"/>
    <w:rsid w:val="00D90349"/>
    <w:rsid w:val="00D910F7"/>
    <w:rsid w:val="00D926E9"/>
    <w:rsid w:val="00D929DB"/>
    <w:rsid w:val="00DA5B78"/>
    <w:rsid w:val="00DA5D7B"/>
    <w:rsid w:val="00DB2F4C"/>
    <w:rsid w:val="00DB5BE9"/>
    <w:rsid w:val="00DC2881"/>
    <w:rsid w:val="00DC31AB"/>
    <w:rsid w:val="00DD4DA5"/>
    <w:rsid w:val="00DD73A2"/>
    <w:rsid w:val="00DE75AD"/>
    <w:rsid w:val="00DF31B9"/>
    <w:rsid w:val="00DF3F09"/>
    <w:rsid w:val="00E04E16"/>
    <w:rsid w:val="00E06D87"/>
    <w:rsid w:val="00E079D0"/>
    <w:rsid w:val="00E131BF"/>
    <w:rsid w:val="00E13860"/>
    <w:rsid w:val="00E143B1"/>
    <w:rsid w:val="00E25643"/>
    <w:rsid w:val="00E3222B"/>
    <w:rsid w:val="00E44E28"/>
    <w:rsid w:val="00E452DE"/>
    <w:rsid w:val="00E521A9"/>
    <w:rsid w:val="00E54CCF"/>
    <w:rsid w:val="00E5612D"/>
    <w:rsid w:val="00E63A23"/>
    <w:rsid w:val="00E63CC8"/>
    <w:rsid w:val="00E65BB4"/>
    <w:rsid w:val="00E73BF8"/>
    <w:rsid w:val="00E83D56"/>
    <w:rsid w:val="00E87E2A"/>
    <w:rsid w:val="00E9108A"/>
    <w:rsid w:val="00E910AD"/>
    <w:rsid w:val="00E94069"/>
    <w:rsid w:val="00E94581"/>
    <w:rsid w:val="00E965F0"/>
    <w:rsid w:val="00E978FC"/>
    <w:rsid w:val="00EA10FC"/>
    <w:rsid w:val="00EA13E3"/>
    <w:rsid w:val="00EA285B"/>
    <w:rsid w:val="00EB4C23"/>
    <w:rsid w:val="00EC1E9F"/>
    <w:rsid w:val="00EC216E"/>
    <w:rsid w:val="00EC4A3A"/>
    <w:rsid w:val="00EC6000"/>
    <w:rsid w:val="00EC60CE"/>
    <w:rsid w:val="00ED0703"/>
    <w:rsid w:val="00ED09EC"/>
    <w:rsid w:val="00ED2029"/>
    <w:rsid w:val="00ED3AC6"/>
    <w:rsid w:val="00EE05D2"/>
    <w:rsid w:val="00EE1F2E"/>
    <w:rsid w:val="00EE2352"/>
    <w:rsid w:val="00EE2BC1"/>
    <w:rsid w:val="00EE2BEE"/>
    <w:rsid w:val="00EE5544"/>
    <w:rsid w:val="00F17FD4"/>
    <w:rsid w:val="00F22E0C"/>
    <w:rsid w:val="00F23216"/>
    <w:rsid w:val="00F23F55"/>
    <w:rsid w:val="00F269B9"/>
    <w:rsid w:val="00F27DAD"/>
    <w:rsid w:val="00F27F79"/>
    <w:rsid w:val="00F3766B"/>
    <w:rsid w:val="00F41E32"/>
    <w:rsid w:val="00F44069"/>
    <w:rsid w:val="00F450AC"/>
    <w:rsid w:val="00F470F1"/>
    <w:rsid w:val="00F53806"/>
    <w:rsid w:val="00F56BA7"/>
    <w:rsid w:val="00F6046A"/>
    <w:rsid w:val="00F6568A"/>
    <w:rsid w:val="00F65799"/>
    <w:rsid w:val="00F657BE"/>
    <w:rsid w:val="00F73CD7"/>
    <w:rsid w:val="00F74F4F"/>
    <w:rsid w:val="00F81B19"/>
    <w:rsid w:val="00F84D7B"/>
    <w:rsid w:val="00F94F71"/>
    <w:rsid w:val="00F9536A"/>
    <w:rsid w:val="00FA28E5"/>
    <w:rsid w:val="00FA31D8"/>
    <w:rsid w:val="00FA7F34"/>
    <w:rsid w:val="00FB3D5D"/>
    <w:rsid w:val="00FC4C64"/>
    <w:rsid w:val="00FD015A"/>
    <w:rsid w:val="00FE3072"/>
    <w:rsid w:val="00FE4497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D14518"/>
  <w15:chartTrackingRefBased/>
  <w15:docId w15:val="{23FE2EB5-ADBC-4072-9761-63B9F2D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C6E"/>
    <w:rPr>
      <w:sz w:val="24"/>
      <w:szCs w:val="24"/>
    </w:rPr>
  </w:style>
  <w:style w:type="paragraph" w:styleId="1">
    <w:name w:val="heading 1"/>
    <w:basedOn w:val="a"/>
    <w:next w:val="a"/>
    <w:qFormat/>
    <w:rsid w:val="00080D2C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85C6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85C6E"/>
  </w:style>
  <w:style w:type="paragraph" w:styleId="a6">
    <w:name w:val="header"/>
    <w:basedOn w:val="a"/>
    <w:rsid w:val="00385C6E"/>
    <w:pPr>
      <w:tabs>
        <w:tab w:val="center" w:pos="4677"/>
        <w:tab w:val="right" w:pos="9355"/>
      </w:tabs>
    </w:pPr>
  </w:style>
  <w:style w:type="paragraph" w:styleId="a7">
    <w:name w:val="List Paragraph"/>
    <w:basedOn w:val="a"/>
    <w:qFormat/>
    <w:rsid w:val="00385C6E"/>
    <w:pPr>
      <w:ind w:left="720"/>
      <w:contextualSpacing/>
    </w:pPr>
  </w:style>
  <w:style w:type="character" w:customStyle="1" w:styleId="a4">
    <w:name w:val="Нижний колонтитул Знак"/>
    <w:link w:val="a3"/>
    <w:rsid w:val="00385C6E"/>
    <w:rPr>
      <w:sz w:val="24"/>
      <w:szCs w:val="24"/>
      <w:lang w:val="ru-RU" w:eastAsia="ru-RU" w:bidi="ar-SA"/>
    </w:rPr>
  </w:style>
  <w:style w:type="paragraph" w:styleId="a8">
    <w:name w:val="Body Text"/>
    <w:basedOn w:val="a"/>
    <w:rsid w:val="00385C6E"/>
    <w:pPr>
      <w:spacing w:after="120"/>
    </w:pPr>
  </w:style>
  <w:style w:type="paragraph" w:styleId="a9">
    <w:name w:val="Body Text First Indent"/>
    <w:basedOn w:val="a8"/>
    <w:link w:val="aa"/>
    <w:rsid w:val="00385C6E"/>
    <w:pPr>
      <w:ind w:firstLine="210"/>
    </w:pPr>
  </w:style>
  <w:style w:type="character" w:customStyle="1" w:styleId="aa">
    <w:name w:val="Красная строка Знак"/>
    <w:link w:val="a9"/>
    <w:rsid w:val="00385C6E"/>
    <w:rPr>
      <w:sz w:val="24"/>
      <w:szCs w:val="24"/>
      <w:lang w:val="ru-RU" w:eastAsia="ru-RU" w:bidi="ar-SA"/>
    </w:rPr>
  </w:style>
  <w:style w:type="paragraph" w:styleId="ab">
    <w:name w:val="Document Map"/>
    <w:basedOn w:val="a"/>
    <w:semiHidden/>
    <w:rsid w:val="00385C6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Прижатый влево"/>
    <w:basedOn w:val="a"/>
    <w:next w:val="a"/>
    <w:rsid w:val="00080D2C"/>
    <w:pPr>
      <w:autoSpaceDE w:val="0"/>
      <w:autoSpaceDN w:val="0"/>
      <w:adjustRightInd w:val="0"/>
    </w:pPr>
    <w:rPr>
      <w:rFonts w:ascii="Arial" w:hAnsi="Arial"/>
    </w:rPr>
  </w:style>
  <w:style w:type="paragraph" w:customStyle="1" w:styleId="ad">
    <w:name w:val="Таблица"/>
    <w:rsid w:val="00080D2C"/>
    <w:pPr>
      <w:widowControl w:val="0"/>
      <w:tabs>
        <w:tab w:val="left" w:pos="2660"/>
        <w:tab w:val="left" w:pos="4361"/>
        <w:tab w:val="left" w:pos="5211"/>
        <w:tab w:val="left" w:pos="6771"/>
        <w:tab w:val="left" w:pos="9747"/>
      </w:tabs>
      <w:autoSpaceDE w:val="0"/>
      <w:autoSpaceDN w:val="0"/>
      <w:adjustRightInd w:val="0"/>
    </w:pPr>
    <w:rPr>
      <w:bCs/>
      <w:sz w:val="22"/>
      <w:szCs w:val="22"/>
    </w:rPr>
  </w:style>
  <w:style w:type="paragraph" w:customStyle="1" w:styleId="207nolinejust">
    <w:name w:val="207nolinejust"/>
    <w:basedOn w:val="a"/>
    <w:next w:val="a"/>
    <w:rsid w:val="00080D2C"/>
    <w:pPr>
      <w:tabs>
        <w:tab w:val="right" w:pos="397"/>
        <w:tab w:val="left" w:pos="567"/>
        <w:tab w:val="left" w:pos="2098"/>
        <w:tab w:val="center" w:pos="3798"/>
        <w:tab w:val="left" w:pos="4195"/>
      </w:tabs>
      <w:overflowPunct w:val="0"/>
      <w:autoSpaceDE w:val="0"/>
      <w:autoSpaceDN w:val="0"/>
      <w:adjustRightInd w:val="0"/>
      <w:spacing w:before="57"/>
      <w:ind w:left="4195" w:right="113" w:hanging="4195"/>
      <w:jc w:val="both"/>
      <w:textAlignment w:val="baseline"/>
    </w:pPr>
    <w:rPr>
      <w:rFonts w:ascii="PragmaticaC" w:hAnsi="PragmaticaC"/>
      <w:sz w:val="18"/>
      <w:szCs w:val="20"/>
      <w:lang w:val="en-US" w:eastAsia="en-US"/>
    </w:rPr>
  </w:style>
  <w:style w:type="paragraph" w:customStyle="1" w:styleId="207secondline">
    <w:name w:val="207secondline"/>
    <w:basedOn w:val="a"/>
    <w:next w:val="a"/>
    <w:rsid w:val="00080D2C"/>
    <w:pPr>
      <w:pBdr>
        <w:bottom w:val="single" w:sz="2" w:space="0" w:color="auto"/>
        <w:between w:val="single" w:sz="2" w:space="6" w:color="auto"/>
      </w:pBdr>
      <w:tabs>
        <w:tab w:val="right" w:pos="397"/>
        <w:tab w:val="left" w:pos="567"/>
        <w:tab w:val="left" w:pos="2098"/>
        <w:tab w:val="center" w:pos="3798"/>
        <w:tab w:val="left" w:pos="4195"/>
      </w:tabs>
      <w:overflowPunct w:val="0"/>
      <w:autoSpaceDE w:val="0"/>
      <w:autoSpaceDN w:val="0"/>
      <w:adjustRightInd w:val="0"/>
      <w:ind w:left="4195" w:right="113" w:hanging="4195"/>
      <w:jc w:val="both"/>
      <w:textAlignment w:val="baseline"/>
    </w:pPr>
    <w:rPr>
      <w:rFonts w:ascii="PragmaticaC" w:hAnsi="PragmaticaC"/>
      <w:sz w:val="18"/>
      <w:szCs w:val="20"/>
      <w:lang w:val="en-US" w:eastAsia="en-US"/>
    </w:rPr>
  </w:style>
  <w:style w:type="paragraph" w:customStyle="1" w:styleId="14">
    <w:name w:val="Обычный (ф) + 14 пт"/>
    <w:basedOn w:val="a"/>
    <w:rsid w:val="00080D2C"/>
    <w:pPr>
      <w:ind w:left="360"/>
      <w:jc w:val="center"/>
    </w:pPr>
    <w:rPr>
      <w:sz w:val="28"/>
      <w:szCs w:val="20"/>
    </w:rPr>
  </w:style>
  <w:style w:type="paragraph" w:styleId="ae">
    <w:name w:val="Balloon Text"/>
    <w:basedOn w:val="a"/>
    <w:link w:val="af"/>
    <w:unhideWhenUsed/>
    <w:rsid w:val="00080D2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80D2C"/>
    <w:rPr>
      <w:rFonts w:ascii="Tahoma" w:hAnsi="Tahoma" w:cs="Tahoma"/>
      <w:sz w:val="16"/>
      <w:szCs w:val="16"/>
      <w:lang w:val="ru-RU" w:eastAsia="ru-RU" w:bidi="ar-SA"/>
    </w:rPr>
  </w:style>
  <w:style w:type="paragraph" w:styleId="af0">
    <w:name w:val="caption"/>
    <w:basedOn w:val="a"/>
    <w:next w:val="a"/>
    <w:qFormat/>
    <w:rsid w:val="00F17FD4"/>
    <w:rPr>
      <w:b/>
      <w:bCs/>
      <w:sz w:val="20"/>
      <w:szCs w:val="20"/>
    </w:rPr>
  </w:style>
  <w:style w:type="paragraph" w:customStyle="1" w:styleId="ConsPlusDocList">
    <w:name w:val="ConsPlusDocList"/>
    <w:next w:val="a"/>
    <w:rsid w:val="00B45DFA"/>
    <w:pPr>
      <w:widowControl w:val="0"/>
      <w:suppressAutoHyphens/>
      <w:autoSpaceDE w:val="0"/>
    </w:pPr>
    <w:rPr>
      <w:rFonts w:ascii="Arial" w:hAnsi="Arial" w:cs="Arial"/>
      <w:kern w:val="1"/>
      <w:lang w:eastAsia="hi-IN" w:bidi="hi-IN"/>
    </w:rPr>
  </w:style>
  <w:style w:type="paragraph" w:customStyle="1" w:styleId="ConsPlusNormal">
    <w:name w:val="ConsPlusNormal"/>
    <w:rsid w:val="0061090F"/>
    <w:pPr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paragraph" w:customStyle="1" w:styleId="af1">
    <w:name w:val="Простой"/>
    <w:basedOn w:val="a"/>
    <w:rsid w:val="0069709B"/>
    <w:pPr>
      <w:ind w:firstLine="709"/>
      <w:jc w:val="both"/>
    </w:pPr>
    <w:rPr>
      <w:sz w:val="28"/>
      <w:szCs w:val="20"/>
    </w:rPr>
  </w:style>
  <w:style w:type="character" w:customStyle="1" w:styleId="af2">
    <w:name w:val="Краткое название Знак Знак"/>
    <w:link w:val="af3"/>
    <w:rsid w:val="00335905"/>
    <w:rPr>
      <w:b/>
      <w:sz w:val="32"/>
      <w:lang w:val="ru-RU" w:eastAsia="ru-RU" w:bidi="ar-SA"/>
    </w:rPr>
  </w:style>
  <w:style w:type="paragraph" w:customStyle="1" w:styleId="af4">
    <w:name w:val="ЛУ Листов"/>
    <w:basedOn w:val="a"/>
    <w:rsid w:val="00335905"/>
    <w:pPr>
      <w:suppressAutoHyphens/>
      <w:spacing w:before="360" w:line="360" w:lineRule="auto"/>
      <w:jc w:val="center"/>
    </w:pPr>
    <w:rPr>
      <w:rFonts w:cs="Arial"/>
      <w:bCs/>
      <w:sz w:val="28"/>
      <w:szCs w:val="28"/>
    </w:rPr>
  </w:style>
  <w:style w:type="paragraph" w:customStyle="1" w:styleId="af3">
    <w:name w:val="Краткое название"/>
    <w:link w:val="af2"/>
    <w:autoRedefine/>
    <w:rsid w:val="00335905"/>
    <w:pPr>
      <w:tabs>
        <w:tab w:val="left" w:pos="0"/>
      </w:tabs>
      <w:jc w:val="center"/>
    </w:pPr>
    <w:rPr>
      <w:b/>
      <w:sz w:val="32"/>
    </w:rPr>
  </w:style>
  <w:style w:type="paragraph" w:customStyle="1" w:styleId="af5">
    <w:name w:val="Стиль Название продукта + полужирный"/>
    <w:basedOn w:val="a"/>
    <w:rsid w:val="00335905"/>
    <w:pPr>
      <w:jc w:val="center"/>
    </w:pPr>
    <w:rPr>
      <w:b/>
      <w:bCs/>
      <w:sz w:val="40"/>
      <w:szCs w:val="28"/>
    </w:rPr>
  </w:style>
  <w:style w:type="character" w:customStyle="1" w:styleId="15">
    <w:name w:val="Знак Знак15"/>
    <w:rsid w:val="00335905"/>
    <w:rPr>
      <w:sz w:val="22"/>
      <w:lang w:val="ru-RU" w:eastAsia="ru-RU" w:bidi="ar-SA"/>
    </w:rPr>
  </w:style>
  <w:style w:type="paragraph" w:customStyle="1" w:styleId="af6">
    <w:name w:val="Главный"/>
    <w:basedOn w:val="a8"/>
    <w:link w:val="af7"/>
    <w:autoRedefine/>
    <w:qFormat/>
    <w:rsid w:val="00335905"/>
    <w:pPr>
      <w:tabs>
        <w:tab w:val="left" w:pos="-109"/>
      </w:tabs>
      <w:spacing w:before="120"/>
      <w:ind w:firstLine="109"/>
      <w:jc w:val="both"/>
    </w:pPr>
    <w:rPr>
      <w:lang w:val="x-none" w:eastAsia="x-none"/>
    </w:rPr>
  </w:style>
  <w:style w:type="character" w:customStyle="1" w:styleId="af7">
    <w:name w:val="Главный Знак"/>
    <w:link w:val="af6"/>
    <w:rsid w:val="00335905"/>
    <w:rPr>
      <w:sz w:val="24"/>
      <w:szCs w:val="24"/>
      <w:lang w:bidi="ar-SA"/>
    </w:rPr>
  </w:style>
  <w:style w:type="paragraph" w:styleId="10">
    <w:name w:val="toc 1"/>
    <w:basedOn w:val="a"/>
    <w:next w:val="a"/>
    <w:autoRedefine/>
    <w:uiPriority w:val="39"/>
    <w:rsid w:val="00A26DBF"/>
    <w:pPr>
      <w:tabs>
        <w:tab w:val="right" w:leader="dot" w:pos="9627"/>
      </w:tabs>
      <w:jc w:val="center"/>
    </w:pPr>
    <w:rPr>
      <w:b/>
    </w:rPr>
  </w:style>
  <w:style w:type="character" w:styleId="af8">
    <w:name w:val="Hyperlink"/>
    <w:uiPriority w:val="99"/>
    <w:rsid w:val="00421DA0"/>
    <w:rPr>
      <w:color w:val="0000FF"/>
      <w:u w:val="single"/>
    </w:rPr>
  </w:style>
  <w:style w:type="paragraph" w:styleId="af9">
    <w:name w:val="Revision"/>
    <w:hidden/>
    <w:uiPriority w:val="99"/>
    <w:semiHidden/>
    <w:rsid w:val="00C333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BD0D1B-7DEB-40BE-BBAE-624C9FC7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8025</Words>
  <Characters>45749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Comita</Company>
  <LinksUpToDate>false</LinksUpToDate>
  <CharactersWithSpaces>53667</CharactersWithSpaces>
  <SharedDoc>false</SharedDoc>
  <HLinks>
    <vt:vector size="24" baseType="variant"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_Toc422998272</vt:lpwstr>
      </vt:variant>
      <vt:variant>
        <vt:i4>1245245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_Toc422998271</vt:lpwstr>
      </vt:variant>
      <vt:variant>
        <vt:i4>1245245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_Toc422998270</vt:lpwstr>
      </vt:variant>
      <vt:variant>
        <vt:i4>1179709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_Toc422998269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Горбашко</dc:creator>
  <cp:keywords/>
  <dc:description/>
  <cp:lastModifiedBy>Бобовал Ольга Всеволодовна</cp:lastModifiedBy>
  <cp:revision>2</cp:revision>
  <dcterms:created xsi:type="dcterms:W3CDTF">2018-08-21T09:26:00Z</dcterms:created>
  <dcterms:modified xsi:type="dcterms:W3CDTF">2018-08-21T09:26:00Z</dcterms:modified>
</cp:coreProperties>
</file>